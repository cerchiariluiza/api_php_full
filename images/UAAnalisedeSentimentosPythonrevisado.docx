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BEA0D" w14:textId="77777777" w:rsidR="00C137B3" w:rsidRPr="003012BD" w:rsidRDefault="00C137B3" w:rsidP="00C137B3">
      <w:pPr>
        <w:pStyle w:val="TPSSection"/>
        <w:rPr>
          <w:lang w:val="pt-BR"/>
        </w:rPr>
      </w:pPr>
      <w:r w:rsidRPr="003012BD">
        <w:rPr>
          <w:lang w:val="pt-BR"/>
        </w:rPr>
        <w:fldChar w:fldCharType="begin"/>
      </w:r>
      <w:r w:rsidRPr="003012BD">
        <w:rPr>
          <w:lang w:val="pt-BR"/>
        </w:rPr>
        <w:instrText xml:space="preserve"> MACROBUTTON TPS_Section SECTION: Corpo</w:instrText>
      </w:r>
      <w:r w:rsidRPr="003012BD">
        <w:rPr>
          <w:vanish/>
          <w:lang w:val="pt-BR"/>
        </w:rPr>
        <w:fldChar w:fldCharType="begin"/>
      </w:r>
      <w:r w:rsidRPr="003012BD">
        <w:rPr>
          <w:vanish/>
          <w:lang w:val="pt-BR"/>
        </w:rPr>
        <w:instrText>Name="Corpo" ID="AE08761B-9E7F-2741-A7EE-73D06D516B75"</w:instrText>
      </w:r>
      <w:r w:rsidRPr="003012BD">
        <w:rPr>
          <w:vanish/>
          <w:lang w:val="pt-BR"/>
        </w:rPr>
        <w:fldChar w:fldCharType="end"/>
      </w:r>
      <w:r w:rsidRPr="003012BD">
        <w:rPr>
          <w:lang w:val="pt-BR"/>
        </w:rPr>
        <w:fldChar w:fldCharType="end"/>
      </w:r>
    </w:p>
    <w:p w14:paraId="39DE05E8" w14:textId="7E445E64" w:rsidR="00B1698A" w:rsidRPr="003012BD" w:rsidRDefault="00B1698A" w:rsidP="00B1698A">
      <w:pPr>
        <w:pStyle w:val="TN1"/>
      </w:pPr>
      <w:r w:rsidRPr="003012BD">
        <w:t xml:space="preserve">Análise de sentimentos – Utilizando Python para construir e treinar modelos de </w:t>
      </w:r>
      <w:proofErr w:type="spellStart"/>
      <w:r w:rsidRPr="003012BD">
        <w:t>machine</w:t>
      </w:r>
      <w:proofErr w:type="spellEnd"/>
      <w:r w:rsidRPr="003012BD">
        <w:t xml:space="preserve"> </w:t>
      </w:r>
      <w:commentRangeStart w:id="0"/>
      <w:proofErr w:type="spellStart"/>
      <w:r w:rsidRPr="003012BD">
        <w:t>learning</w:t>
      </w:r>
      <w:commentRangeEnd w:id="0"/>
      <w:proofErr w:type="spellEnd"/>
      <w:r w:rsidR="00FA3F28">
        <w:rPr>
          <w:rStyle w:val="Refdecomentrio"/>
          <w:rFonts w:asciiTheme="minorHAnsi" w:hAnsiTheme="minorHAnsi"/>
        </w:rPr>
        <w:commentReference w:id="0"/>
      </w:r>
    </w:p>
    <w:p w14:paraId="32FB7D44" w14:textId="77777777" w:rsidR="00025A09" w:rsidRPr="002B4545" w:rsidRDefault="00025A09" w:rsidP="00025A09">
      <w:pPr>
        <w:pBdr>
          <w:top w:val="single" w:sz="2" w:space="3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2B4545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2B4545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 ELEMENT </w:instrText>
      </w:r>
      <w:r w:rsidRPr="002B4545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2B4545">
        <w:rPr>
          <w:rFonts w:ascii="Arial" w:eastAsia="Times New Roman" w:hAnsi="Arial" w:cs="Times New Roman"/>
          <w:b/>
          <w:color w:val="2F275B"/>
          <w:sz w:val="18"/>
        </w:rPr>
        <w:instrText>SEQ TPS_Element</w:instrText>
      </w:r>
      <w:r w:rsidRPr="002B4545">
        <w:rPr>
          <w:rFonts w:ascii="Arial" w:eastAsia="Times New Roman" w:hAnsi="Arial" w:cs="Times New Roman"/>
          <w:b/>
          <w:color w:val="2F275B"/>
          <w:sz w:val="18"/>
        </w:rPr>
        <w:fldChar w:fldCharType="separate"/>
      </w:r>
      <w:r w:rsidRPr="002B4545">
        <w:rPr>
          <w:rFonts w:ascii="Arial" w:eastAsia="Times New Roman" w:hAnsi="Arial" w:cs="Times New Roman"/>
          <w:b/>
          <w:noProof/>
          <w:color w:val="2F275B"/>
          <w:sz w:val="18"/>
        </w:rPr>
        <w:instrText>1</w:instrText>
      </w:r>
      <w:r w:rsidRPr="002B4545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  <w:r w:rsidRPr="002B4545">
        <w:rPr>
          <w:rFonts w:ascii="Arial" w:eastAsia="Times New Roman" w:hAnsi="Arial" w:cs="Times New Roman"/>
          <w:b/>
          <w:color w:val="2F275B"/>
          <w:sz w:val="18"/>
        </w:rPr>
        <w:instrText>: Objetivos</w:instrText>
      </w:r>
      <w:r w:rsidRPr="002B4545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begin"/>
      </w:r>
      <w:r w:rsidRPr="002B4545">
        <w:rPr>
          <w:rFonts w:ascii="Arial" w:eastAsia="Times New Roman" w:hAnsi="Arial" w:cs="Times New Roman"/>
          <w:b/>
          <w:vanish/>
          <w:color w:val="2F275B"/>
          <w:sz w:val="18"/>
        </w:rPr>
        <w:instrText>Name="Objetivos" ID="336707EC-95FA-C141-8E82-56DE47B117E1" Variant="Automatic"</w:instrText>
      </w:r>
      <w:r w:rsidRPr="002B4545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end"/>
      </w:r>
      <w:r w:rsidRPr="002B4545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750168D3" w14:textId="77777777" w:rsidR="00025A09" w:rsidRPr="002B4545" w:rsidRDefault="00025A09" w:rsidP="00025A09">
      <w:pPr>
        <w:pBdr>
          <w:bottom w:val="single" w:sz="2" w:space="1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2B4545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2B4545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TPS_ElementEnd END ELEMENT</w:instrText>
      </w:r>
      <w:r w:rsidRPr="002B4545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48C582B3" w14:textId="5808B3BA" w:rsidR="00C137B3" w:rsidRPr="003012BD" w:rsidRDefault="00C137B3" w:rsidP="00C137B3">
      <w:pPr>
        <w:pStyle w:val="CIntroducaoP1"/>
      </w:pPr>
      <w:r w:rsidRPr="003012BD">
        <w:t xml:space="preserve">Ao final deste texto, você </w:t>
      </w:r>
      <w:r w:rsidR="00CF715E" w:rsidRPr="003012BD">
        <w:t>deve apresentar os seguintes aprendizados</w:t>
      </w:r>
      <w:r w:rsidRPr="003012BD">
        <w:t>:</w:t>
      </w:r>
    </w:p>
    <w:p w14:paraId="5C33D88E" w14:textId="43D28896" w:rsidR="00C137B3" w:rsidRPr="003012BD" w:rsidRDefault="00B1698A" w:rsidP="00C137B3">
      <w:pPr>
        <w:pStyle w:val="MIntroducao"/>
      </w:pPr>
      <w:r w:rsidRPr="003012BD">
        <w:t xml:space="preserve">Descrever processos de implementação de algoritmos de análise de sentimentos </w:t>
      </w:r>
    </w:p>
    <w:p w14:paraId="481524FC" w14:textId="77777777" w:rsidR="00B1698A" w:rsidRPr="003012BD" w:rsidRDefault="00B1698A" w:rsidP="00B1698A">
      <w:pPr>
        <w:pStyle w:val="MIntroducao"/>
      </w:pPr>
      <w:r w:rsidRPr="003012BD">
        <w:t>Programar algoritmos de análise de sentimentos.</w:t>
      </w:r>
    </w:p>
    <w:p w14:paraId="5B1FB60F" w14:textId="47A6A0EF" w:rsidR="00C137B3" w:rsidRPr="003012BD" w:rsidRDefault="00B1698A" w:rsidP="00C137B3">
      <w:pPr>
        <w:pStyle w:val="MIntroducao"/>
      </w:pPr>
      <w:r w:rsidRPr="003012BD">
        <w:t>Analisar os resultados gerados por algoritmos de análise de sentimentos.</w:t>
      </w:r>
    </w:p>
    <w:p w14:paraId="6A985735" w14:textId="636748A3" w:rsidR="00C137B3" w:rsidRPr="003012BD" w:rsidRDefault="00C137B3" w:rsidP="00C137B3">
      <w:pPr>
        <w:pBdr>
          <w:top w:val="single" w:sz="2" w:space="3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 ELEMENT 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SEQ TPS_Element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separate"/>
      </w:r>
      <w:r w:rsidR="00397BF9" w:rsidRPr="003012BD">
        <w:rPr>
          <w:rFonts w:ascii="Arial" w:eastAsia="Times New Roman" w:hAnsi="Arial" w:cs="Times New Roman"/>
          <w:b/>
          <w:noProof/>
          <w:color w:val="2F275B"/>
          <w:sz w:val="18"/>
        </w:rPr>
        <w:instrText>2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: Introducao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instrText>Name="Introducao" ID="E92E08C2-1B38-F14F-BC18-AAFA10BDEBCC" Variant="Automatic"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71566C76" w14:textId="77777777" w:rsidR="00C137B3" w:rsidRPr="003012BD" w:rsidRDefault="00C137B3" w:rsidP="00C137B3">
      <w:pPr>
        <w:pBdr>
          <w:bottom w:val="single" w:sz="2" w:space="1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TPS_ElementEnd END 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5B8592C7" w14:textId="77777777" w:rsidR="00C44419" w:rsidRDefault="00C44419" w:rsidP="00B1698A">
      <w:pPr>
        <w:pStyle w:val="CIntroducaoP1"/>
        <w:ind w:left="0"/>
        <w:jc w:val="both"/>
      </w:pPr>
    </w:p>
    <w:p w14:paraId="12DDA69F" w14:textId="5C4DD097" w:rsidR="00C44419" w:rsidRDefault="00C44419" w:rsidP="00B1698A">
      <w:pPr>
        <w:pStyle w:val="CIntroducaoP1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70ABAAE7" w14:textId="6AFC853A" w:rsidR="00C44419" w:rsidRDefault="00C44419" w:rsidP="00C44419">
      <w:pPr>
        <w:pStyle w:val="CIntroducaoP1"/>
        <w:ind w:left="0"/>
        <w:jc w:val="bot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Capítulo 1</w:t>
      </w:r>
      <w:r w:rsidRPr="00C44419">
        <w:rPr>
          <w:rFonts w:cs="Times New Roman"/>
          <w:b/>
          <w:bCs/>
          <w:sz w:val="28"/>
          <w:szCs w:val="28"/>
        </w:rPr>
        <w:t>. Descrever processos de implementação de algoritmos de análise de sentimentos</w:t>
      </w:r>
    </w:p>
    <w:p w14:paraId="014B4A4D" w14:textId="77777777" w:rsidR="00C44419" w:rsidRDefault="00C44419" w:rsidP="00B1698A">
      <w:pPr>
        <w:pStyle w:val="CIntroducaoP1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30A05826" w14:textId="6E1C5A70" w:rsidR="00B1698A" w:rsidRPr="003012BD" w:rsidRDefault="00B1698A" w:rsidP="00B1698A">
      <w:pPr>
        <w:pStyle w:val="CIntroducaoP1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3012BD">
        <w:rPr>
          <w:rFonts w:ascii="Times New Roman" w:hAnsi="Times New Roman" w:cs="Times New Roman"/>
          <w:sz w:val="20"/>
          <w:szCs w:val="20"/>
        </w:rPr>
        <w:t xml:space="preserve">O aprendizado de máquina (do inglês, </w:t>
      </w:r>
      <w:proofErr w:type="spellStart"/>
      <w:r w:rsidRPr="009B4E82">
        <w:rPr>
          <w:rFonts w:ascii="Times New Roman" w:hAnsi="Times New Roman" w:cs="Times New Roman"/>
          <w:i/>
          <w:iCs/>
          <w:sz w:val="20"/>
          <w:szCs w:val="20"/>
          <w:rPrChange w:id="1" w:author="Olimar Junior" w:date="2020-04-24T10:44:00Z">
            <w:rPr>
              <w:rFonts w:ascii="Times New Roman" w:hAnsi="Times New Roman" w:cs="Times New Roman"/>
              <w:sz w:val="20"/>
              <w:szCs w:val="20"/>
            </w:rPr>
          </w:rPrChange>
        </w:rPr>
        <w:t>machine</w:t>
      </w:r>
      <w:proofErr w:type="spellEnd"/>
      <w:r w:rsidRPr="009B4E82">
        <w:rPr>
          <w:rFonts w:ascii="Times New Roman" w:hAnsi="Times New Roman" w:cs="Times New Roman"/>
          <w:i/>
          <w:iCs/>
          <w:sz w:val="20"/>
          <w:szCs w:val="20"/>
          <w:rPrChange w:id="2" w:author="Olimar Junior" w:date="2020-04-24T10:44:00Z">
            <w:rPr>
              <w:rFonts w:ascii="Times New Roman" w:hAnsi="Times New Roman" w:cs="Times New Roman"/>
              <w:sz w:val="20"/>
              <w:szCs w:val="20"/>
            </w:rPr>
          </w:rPrChange>
        </w:rPr>
        <w:t xml:space="preserve"> </w:t>
      </w:r>
      <w:proofErr w:type="spellStart"/>
      <w:r w:rsidRPr="009B4E82">
        <w:rPr>
          <w:rFonts w:ascii="Times New Roman" w:hAnsi="Times New Roman" w:cs="Times New Roman"/>
          <w:i/>
          <w:iCs/>
          <w:sz w:val="20"/>
          <w:szCs w:val="20"/>
          <w:rPrChange w:id="3" w:author="Olimar Junior" w:date="2020-04-24T10:44:00Z">
            <w:rPr>
              <w:rFonts w:ascii="Times New Roman" w:hAnsi="Times New Roman" w:cs="Times New Roman"/>
              <w:sz w:val="20"/>
              <w:szCs w:val="20"/>
            </w:rPr>
          </w:rPrChange>
        </w:rPr>
        <w:t>learning</w:t>
      </w:r>
      <w:proofErr w:type="spellEnd"/>
      <w:r w:rsidRPr="003012BD">
        <w:rPr>
          <w:rFonts w:ascii="Times New Roman" w:hAnsi="Times New Roman" w:cs="Times New Roman"/>
          <w:sz w:val="20"/>
          <w:szCs w:val="20"/>
        </w:rPr>
        <w:t>) é uma área da Ciência da Computação ligada à Inteligência Artificial</w:t>
      </w:r>
      <w:ins w:id="4" w:author="Olimar Junior" w:date="2020-04-24T10:44:00Z">
        <w:r w:rsidR="009B4E82">
          <w:rPr>
            <w:rFonts w:ascii="Times New Roman" w:hAnsi="Times New Roman" w:cs="Times New Roman"/>
            <w:sz w:val="20"/>
            <w:szCs w:val="20"/>
          </w:rPr>
          <w:t>,</w:t>
        </w:r>
      </w:ins>
      <w:r w:rsidRPr="003012BD">
        <w:rPr>
          <w:rFonts w:ascii="Times New Roman" w:hAnsi="Times New Roman" w:cs="Times New Roman"/>
          <w:sz w:val="20"/>
          <w:szCs w:val="20"/>
        </w:rPr>
        <w:t xml:space="preserve"> </w:t>
      </w:r>
      <w:r w:rsidR="0007612C">
        <w:rPr>
          <w:rFonts w:ascii="Times New Roman" w:hAnsi="Times New Roman" w:cs="Times New Roman"/>
          <w:sz w:val="20"/>
          <w:szCs w:val="20"/>
        </w:rPr>
        <w:t>responsável</w:t>
      </w:r>
      <w:r w:rsidRPr="003012BD">
        <w:rPr>
          <w:rFonts w:ascii="Times New Roman" w:hAnsi="Times New Roman" w:cs="Times New Roman"/>
          <w:sz w:val="20"/>
          <w:szCs w:val="20"/>
        </w:rPr>
        <w:t xml:space="preserve"> </w:t>
      </w:r>
      <w:r w:rsidR="0007612C">
        <w:rPr>
          <w:rFonts w:ascii="Times New Roman" w:hAnsi="Times New Roman" w:cs="Times New Roman"/>
          <w:sz w:val="20"/>
          <w:szCs w:val="20"/>
        </w:rPr>
        <w:t>por</w:t>
      </w:r>
      <w:r w:rsidRPr="003012BD">
        <w:rPr>
          <w:rFonts w:ascii="Times New Roman" w:hAnsi="Times New Roman" w:cs="Times New Roman"/>
          <w:sz w:val="20"/>
          <w:szCs w:val="20"/>
        </w:rPr>
        <w:t xml:space="preserve"> treinar sistemas e dispositivos a executarem tarefas que geralmente seriam realizadas por humanos. Neste sentido, muitas técnicas são utilizadas para que estes treinamentos sejam efetivos. O propósito do </w:t>
      </w:r>
      <w:proofErr w:type="spellStart"/>
      <w:r w:rsidRPr="009B4E82">
        <w:rPr>
          <w:rFonts w:ascii="Times New Roman" w:hAnsi="Times New Roman" w:cs="Times New Roman"/>
          <w:i/>
          <w:iCs/>
          <w:sz w:val="20"/>
          <w:szCs w:val="20"/>
          <w:rPrChange w:id="5" w:author="Olimar Junior" w:date="2020-04-24T10:44:00Z">
            <w:rPr>
              <w:rFonts w:ascii="Times New Roman" w:hAnsi="Times New Roman" w:cs="Times New Roman"/>
              <w:sz w:val="20"/>
              <w:szCs w:val="20"/>
            </w:rPr>
          </w:rPrChange>
        </w:rPr>
        <w:t>machine</w:t>
      </w:r>
      <w:proofErr w:type="spellEnd"/>
      <w:r w:rsidRPr="009B4E82">
        <w:rPr>
          <w:rFonts w:ascii="Times New Roman" w:hAnsi="Times New Roman" w:cs="Times New Roman"/>
          <w:i/>
          <w:iCs/>
          <w:sz w:val="20"/>
          <w:szCs w:val="20"/>
          <w:rPrChange w:id="6" w:author="Olimar Junior" w:date="2020-04-24T10:44:00Z">
            <w:rPr>
              <w:rFonts w:ascii="Times New Roman" w:hAnsi="Times New Roman" w:cs="Times New Roman"/>
              <w:sz w:val="20"/>
              <w:szCs w:val="20"/>
            </w:rPr>
          </w:rPrChange>
        </w:rPr>
        <w:t xml:space="preserve"> </w:t>
      </w:r>
      <w:proofErr w:type="spellStart"/>
      <w:r w:rsidRPr="009B4E82">
        <w:rPr>
          <w:rFonts w:ascii="Times New Roman" w:hAnsi="Times New Roman" w:cs="Times New Roman"/>
          <w:i/>
          <w:iCs/>
          <w:sz w:val="20"/>
          <w:szCs w:val="20"/>
          <w:rPrChange w:id="7" w:author="Olimar Junior" w:date="2020-04-24T10:44:00Z">
            <w:rPr>
              <w:rFonts w:ascii="Times New Roman" w:hAnsi="Times New Roman" w:cs="Times New Roman"/>
              <w:sz w:val="20"/>
              <w:szCs w:val="20"/>
            </w:rPr>
          </w:rPrChange>
        </w:rPr>
        <w:t>learning</w:t>
      </w:r>
      <w:proofErr w:type="spellEnd"/>
      <w:r w:rsidRPr="003012BD">
        <w:rPr>
          <w:rFonts w:ascii="Times New Roman" w:hAnsi="Times New Roman" w:cs="Times New Roman"/>
          <w:sz w:val="20"/>
          <w:szCs w:val="20"/>
        </w:rPr>
        <w:t xml:space="preserve"> é humanizar os processos, aproximando cada vez mais os dispositivos das capacidades cognitivas humanas.</w:t>
      </w:r>
    </w:p>
    <w:p w14:paraId="126283A6" w14:textId="77777777" w:rsidR="00B1698A" w:rsidRPr="003012BD" w:rsidRDefault="00B1698A" w:rsidP="00B1698A">
      <w:pPr>
        <w:pStyle w:val="CIntroducaoP1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3012BD">
        <w:rPr>
          <w:rFonts w:ascii="Times New Roman" w:hAnsi="Times New Roman" w:cs="Times New Roman"/>
          <w:sz w:val="20"/>
          <w:szCs w:val="20"/>
        </w:rPr>
        <w:t>Uma destas técnicas está pautada na construção de algoritmos de análise de sentimentos que, dentre suas muitas aplicabilidades, auxiliam empresas a entenderem o quão satisfeitos estão os clientes em relação aos seus produtos e/ou serviços, identificando e categorizando computacionalmente as opiniões expressas em um conjunto de dados textual, a fim de determinar se a atitude do escritor em relação a um tópico, produto, etc. é positivo, negativo ou neutro.</w:t>
      </w:r>
    </w:p>
    <w:p w14:paraId="05D15AB9" w14:textId="748FF8E7" w:rsidR="00B1698A" w:rsidRDefault="00B1698A" w:rsidP="00B1698A">
      <w:pPr>
        <w:pStyle w:val="CIntroducaoP1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3012BD">
        <w:rPr>
          <w:rFonts w:ascii="Times New Roman" w:hAnsi="Times New Roman" w:cs="Times New Roman"/>
          <w:sz w:val="20"/>
          <w:szCs w:val="20"/>
        </w:rPr>
        <w:t xml:space="preserve">Portanto, neste capítulo, você vai aprender os processos de implementação de um algoritmo de análise de sentimentos, além de </w:t>
      </w:r>
      <w:del w:id="8" w:author="Olimar Junior" w:date="2020-04-24T10:45:00Z">
        <w:r w:rsidRPr="003012BD" w:rsidDel="009B4E82">
          <w:rPr>
            <w:rFonts w:ascii="Times New Roman" w:hAnsi="Times New Roman" w:cs="Times New Roman"/>
            <w:sz w:val="20"/>
            <w:szCs w:val="20"/>
          </w:rPr>
          <w:delText>programa-lo</w:delText>
        </w:r>
      </w:del>
      <w:ins w:id="9" w:author="Olimar Junior" w:date="2020-04-24T10:45:00Z">
        <w:r w:rsidR="009B4E82" w:rsidRPr="003012BD">
          <w:rPr>
            <w:rFonts w:ascii="Times New Roman" w:hAnsi="Times New Roman" w:cs="Times New Roman"/>
            <w:sz w:val="20"/>
            <w:szCs w:val="20"/>
          </w:rPr>
          <w:t>programá-lo</w:t>
        </w:r>
      </w:ins>
      <w:r w:rsidRPr="003012BD">
        <w:rPr>
          <w:rFonts w:ascii="Times New Roman" w:hAnsi="Times New Roman" w:cs="Times New Roman"/>
          <w:sz w:val="20"/>
          <w:szCs w:val="20"/>
        </w:rPr>
        <w:t xml:space="preserve"> utilizando a linguagem Python e, por fim, poderá analisar os resultados gerados a partir desta implementação.</w:t>
      </w:r>
    </w:p>
    <w:p w14:paraId="524CB96B" w14:textId="64720F51" w:rsidR="00C04398" w:rsidRDefault="00C04398" w:rsidP="00B1698A">
      <w:pPr>
        <w:pStyle w:val="CIntroducaoP1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ECF52B7" w14:textId="37654130" w:rsidR="00C04398" w:rsidRDefault="00C04398" w:rsidP="00B1698A">
      <w:pPr>
        <w:pStyle w:val="CIntroducaoP1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C04398">
        <w:rPr>
          <w:rFonts w:ascii="Times New Roman" w:hAnsi="Times New Roman" w:cs="Times New Roman"/>
          <w:sz w:val="20"/>
          <w:szCs w:val="20"/>
          <w:highlight w:val="magenta"/>
        </w:rPr>
        <w:t xml:space="preserve">Neste capítulo falaremos sobre </w:t>
      </w:r>
      <w:proofErr w:type="spellStart"/>
      <w:r w:rsidRPr="00C04398">
        <w:rPr>
          <w:rFonts w:ascii="Times New Roman" w:hAnsi="Times New Roman" w:cs="Times New Roman"/>
          <w:sz w:val="20"/>
          <w:szCs w:val="20"/>
          <w:highlight w:val="magenta"/>
        </w:rPr>
        <w:t>Naive</w:t>
      </w:r>
      <w:proofErr w:type="spellEnd"/>
      <w:r w:rsidRPr="00C04398">
        <w:rPr>
          <w:rFonts w:ascii="Times New Roman" w:hAnsi="Times New Roman" w:cs="Times New Roman"/>
          <w:sz w:val="20"/>
          <w:szCs w:val="20"/>
          <w:highlight w:val="magenta"/>
        </w:rPr>
        <w:t xml:space="preserve"> </w:t>
      </w:r>
      <w:proofErr w:type="spellStart"/>
      <w:r w:rsidRPr="00C04398">
        <w:rPr>
          <w:rFonts w:ascii="Times New Roman" w:hAnsi="Times New Roman" w:cs="Times New Roman"/>
          <w:sz w:val="20"/>
          <w:szCs w:val="20"/>
          <w:highlight w:val="magenta"/>
        </w:rPr>
        <w:t>Bayes</w:t>
      </w:r>
      <w:proofErr w:type="spellEnd"/>
      <w:r w:rsidRPr="00C04398">
        <w:rPr>
          <w:rFonts w:ascii="Times New Roman" w:hAnsi="Times New Roman" w:cs="Times New Roman"/>
          <w:sz w:val="20"/>
          <w:szCs w:val="20"/>
          <w:highlight w:val="magenta"/>
        </w:rPr>
        <w:t xml:space="preserve">, citado por Martin (2019), abordaremos também conceitos de filtros em Bag </w:t>
      </w:r>
      <w:proofErr w:type="spellStart"/>
      <w:r w:rsidRPr="00C04398">
        <w:rPr>
          <w:rFonts w:ascii="Times New Roman" w:hAnsi="Times New Roman" w:cs="Times New Roman"/>
          <w:sz w:val="20"/>
          <w:szCs w:val="20"/>
          <w:highlight w:val="magenta"/>
        </w:rPr>
        <w:t>of</w:t>
      </w:r>
      <w:proofErr w:type="spellEnd"/>
      <w:r w:rsidRPr="00C04398">
        <w:rPr>
          <w:rFonts w:ascii="Times New Roman" w:hAnsi="Times New Roman" w:cs="Times New Roman"/>
          <w:sz w:val="20"/>
          <w:szCs w:val="20"/>
          <w:highlight w:val="magenta"/>
        </w:rPr>
        <w:t xml:space="preserve"> </w:t>
      </w:r>
      <w:proofErr w:type="spellStart"/>
      <w:r w:rsidRPr="00C04398">
        <w:rPr>
          <w:rFonts w:ascii="Times New Roman" w:hAnsi="Times New Roman" w:cs="Times New Roman"/>
          <w:sz w:val="20"/>
          <w:szCs w:val="20"/>
          <w:highlight w:val="magenta"/>
        </w:rPr>
        <w:t>Words</w:t>
      </w:r>
      <w:proofErr w:type="spellEnd"/>
      <w:r w:rsidRPr="00C04398">
        <w:rPr>
          <w:rFonts w:ascii="Times New Roman" w:hAnsi="Times New Roman" w:cs="Times New Roman"/>
          <w:sz w:val="20"/>
          <w:szCs w:val="20"/>
          <w:highlight w:val="magenta"/>
        </w:rPr>
        <w:t>, que significa mineração de palavras, segundo o mesmo autor. No final falaremos da matriz de confusão, que avalia a qualidade do código.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EC825C6" w14:textId="3F5DF2DF" w:rsidR="00C44419" w:rsidRDefault="00C44419" w:rsidP="00B1698A">
      <w:pPr>
        <w:pStyle w:val="CIntroducaoP1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23B3BF7" w14:textId="77777777" w:rsidR="00C44419" w:rsidRPr="003012BD" w:rsidRDefault="00C44419" w:rsidP="00B1698A">
      <w:pPr>
        <w:pStyle w:val="CIntroducaoP1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1A6300C3" w14:textId="05D8C6DC" w:rsidR="00B1698A" w:rsidRPr="003012BD" w:rsidRDefault="001921B9" w:rsidP="00B1698A">
      <w:pPr>
        <w:pStyle w:val="TN2"/>
      </w:pPr>
      <w:r w:rsidRPr="003012BD">
        <w:t>As Sete Etapas no Processo de</w:t>
      </w:r>
      <w:r w:rsidR="00B1698A" w:rsidRPr="003012BD">
        <w:t xml:space="preserve"> Análise de Sentimentos</w:t>
      </w:r>
    </w:p>
    <w:p w14:paraId="1CCFF73B" w14:textId="25BA9BC6" w:rsidR="00A73E0F" w:rsidRPr="003012BD" w:rsidRDefault="001921B9">
      <w:pPr>
        <w:pStyle w:val="CIntroducaoP1"/>
        <w:ind w:left="0" w:firstLine="708"/>
        <w:jc w:val="both"/>
        <w:pPrChange w:id="10" w:author="Olimar Junior" w:date="2020-04-24T10:49:00Z">
          <w:pPr>
            <w:pStyle w:val="CIntroducaoP1"/>
            <w:ind w:left="0"/>
            <w:jc w:val="both"/>
          </w:pPr>
        </w:pPrChange>
      </w:pPr>
      <w:commentRangeStart w:id="11"/>
      <w:r w:rsidRPr="003012BD">
        <w:rPr>
          <w:rFonts w:cs="Times New Roman"/>
        </w:rPr>
        <w:t xml:space="preserve">A figura a seguir </w:t>
      </w:r>
      <w:commentRangeEnd w:id="11"/>
      <w:r w:rsidR="006E26EA">
        <w:rPr>
          <w:rStyle w:val="Refdecomentrio"/>
          <w:rFonts w:asciiTheme="minorHAnsi" w:eastAsiaTheme="minorEastAsia" w:hAnsiTheme="minorHAnsi"/>
        </w:rPr>
        <w:commentReference w:id="11"/>
      </w:r>
      <w:r w:rsidRPr="003012BD">
        <w:rPr>
          <w:rFonts w:cs="Times New Roman"/>
        </w:rPr>
        <w:t>exemplifica as sete etapas no processo de análise de sentimentos.</w:t>
      </w:r>
      <w:r w:rsidR="00A73E0F" w:rsidRPr="003012BD">
        <w:t xml:space="preserve"> Após a explicação das etapas 1 e </w:t>
      </w:r>
      <w:proofErr w:type="gramStart"/>
      <w:r w:rsidR="00A73E0F" w:rsidRPr="003012BD">
        <w:t>2,  vamos</w:t>
      </w:r>
      <w:proofErr w:type="gramEnd"/>
      <w:r w:rsidR="00A73E0F" w:rsidRPr="003012BD">
        <w:t xml:space="preserve"> implementar um algoritmo de análise de sentimentos utilizando a </w:t>
      </w:r>
      <w:r w:rsidR="00A73E0F" w:rsidRPr="003012BD">
        <w:lastRenderedPageBreak/>
        <w:t xml:space="preserve">linguagem Python e você poderá observar em detalhes a descrição do que cada linha de código faz. No exemplo, utilizaremos </w:t>
      </w:r>
      <w:r w:rsidR="00C44419">
        <w:t>o</w:t>
      </w:r>
      <w:r w:rsidR="00A73E0F" w:rsidRPr="003012BD">
        <w:t xml:space="preserve"> </w:t>
      </w:r>
      <w:r w:rsidR="00C44419">
        <w:t xml:space="preserve">Google </w:t>
      </w:r>
      <w:proofErr w:type="spellStart"/>
      <w:r w:rsidR="00C44419">
        <w:t>Colab</w:t>
      </w:r>
      <w:proofErr w:type="spellEnd"/>
      <w:r w:rsidR="00C44419">
        <w:t>.</w:t>
      </w:r>
      <w:commentRangeStart w:id="12"/>
    </w:p>
    <w:p w14:paraId="1F1F58BD" w14:textId="77777777" w:rsidR="00915B84" w:rsidRPr="003012BD" w:rsidRDefault="00915B84" w:rsidP="00915B84">
      <w:pPr>
        <w:pBdr>
          <w:top w:val="single" w:sz="2" w:space="3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 ELEMENT 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SEQ TPS_Element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separate"/>
      </w:r>
      <w:r w:rsidRPr="003012BD">
        <w:rPr>
          <w:rFonts w:ascii="Arial" w:eastAsia="Times New Roman" w:hAnsi="Arial" w:cs="Times New Roman"/>
          <w:b/>
          <w:noProof/>
          <w:color w:val="2F275B"/>
          <w:sz w:val="18"/>
        </w:rPr>
        <w:instrText>5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: Saiba_Mais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instrText>Name="Saiba_Mais" ID="5BD58D8D-2E59-A041-87A4-CA67762CB287" Variant="Automatic"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51EE96D3" w14:textId="413112E9" w:rsidR="00781C68" w:rsidRPr="003012BD" w:rsidRDefault="00781C68" w:rsidP="00781C68">
      <w:pPr>
        <w:pStyle w:val="QTxtP1"/>
        <w:jc w:val="left"/>
      </w:pPr>
      <w:r w:rsidRPr="003012BD">
        <w:t xml:space="preserve">Você pode usar a IDE </w:t>
      </w:r>
      <w:proofErr w:type="spellStart"/>
      <w:r w:rsidRPr="003012BD">
        <w:t>PyCharm</w:t>
      </w:r>
      <w:proofErr w:type="spellEnd"/>
      <w:r w:rsidRPr="003012BD">
        <w:t xml:space="preserve"> ao invés de </w:t>
      </w:r>
      <w:proofErr w:type="spellStart"/>
      <w:r w:rsidRPr="003012BD">
        <w:t>Spyder</w:t>
      </w:r>
      <w:proofErr w:type="spellEnd"/>
      <w:r w:rsidRPr="003012BD">
        <w:t>, e em ambas a</w:t>
      </w:r>
      <w:ins w:id="13" w:author="Olimar Junior" w:date="2020-04-24T10:47:00Z">
        <w:r w:rsidR="00096B4B">
          <w:t>s</w:t>
        </w:r>
      </w:ins>
      <w:r w:rsidRPr="003012BD">
        <w:t xml:space="preserve"> IDE pode</w:t>
      </w:r>
      <w:ins w:id="14" w:author="Olimar Junior" w:date="2020-04-24T10:47:00Z">
        <w:r w:rsidR="00096B4B">
          <w:t>m</w:t>
        </w:r>
      </w:ins>
      <w:r w:rsidRPr="003012BD">
        <w:t xml:space="preserve"> mudar a cor do fundo.</w:t>
      </w:r>
      <w:r w:rsidR="002A5E65" w:rsidRPr="003012BD">
        <w:t xml:space="preserve"> O </w:t>
      </w:r>
      <w:proofErr w:type="spellStart"/>
      <w:r w:rsidR="002A5E65" w:rsidRPr="003012BD">
        <w:t>PyCharm</w:t>
      </w:r>
      <w:proofErr w:type="spellEnd"/>
      <w:r w:rsidR="002A5E65" w:rsidRPr="003012BD">
        <w:t>, pode ser baixado através do link</w:t>
      </w:r>
      <w:r w:rsidRPr="003012BD">
        <w:t xml:space="preserve"> </w:t>
      </w:r>
    </w:p>
    <w:p w14:paraId="491CFBF6" w14:textId="77777777" w:rsidR="00781C68" w:rsidRPr="003012BD" w:rsidRDefault="00781C68" w:rsidP="00781C68">
      <w:pPr>
        <w:pBdr>
          <w:bottom w:val="single" w:sz="2" w:space="1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TPS_ElementEnd END 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  <w:commentRangeEnd w:id="12"/>
      <w:r w:rsidR="00096B4B">
        <w:rPr>
          <w:rStyle w:val="Refdecomentrio"/>
        </w:rPr>
        <w:commentReference w:id="12"/>
      </w:r>
    </w:p>
    <w:p w14:paraId="6510F068" w14:textId="77777777" w:rsidR="00614ED3" w:rsidRDefault="00614ED3" w:rsidP="00B1698A">
      <w:pPr>
        <w:pStyle w:val="CTxt"/>
        <w:ind w:firstLine="0"/>
        <w:rPr>
          <w:rFonts w:cs="Times New Roman"/>
          <w:b/>
          <w:bCs/>
        </w:rPr>
      </w:pPr>
    </w:p>
    <w:p w14:paraId="3642AB61" w14:textId="5E889C41" w:rsidR="00B1698A" w:rsidRPr="003012BD" w:rsidRDefault="00B1698A" w:rsidP="00B1698A">
      <w:pPr>
        <w:pStyle w:val="CTxt"/>
        <w:ind w:firstLine="0"/>
        <w:rPr>
          <w:rFonts w:cs="Times New Roman"/>
          <w:b/>
          <w:bCs/>
        </w:rPr>
      </w:pPr>
      <w:r w:rsidRPr="003012BD">
        <w:rPr>
          <w:rFonts w:cs="Times New Roman"/>
          <w:b/>
          <w:bCs/>
        </w:rPr>
        <w:t>Emoções e sentimento</w:t>
      </w:r>
    </w:p>
    <w:p w14:paraId="79F5320B" w14:textId="77777777" w:rsidR="006131C6" w:rsidRDefault="006131C6" w:rsidP="00B1698A">
      <w:pPr>
        <w:pStyle w:val="CTxt"/>
        <w:ind w:firstLine="0"/>
        <w:rPr>
          <w:rFonts w:cs="Times New Roman"/>
        </w:rPr>
      </w:pPr>
    </w:p>
    <w:p w14:paraId="36B587EC" w14:textId="3EC09E51" w:rsidR="00B1698A" w:rsidRPr="003012BD" w:rsidRDefault="00B1698A">
      <w:pPr>
        <w:pStyle w:val="CTxt"/>
        <w:ind w:firstLine="708"/>
        <w:rPr>
          <w:rFonts w:cs="Times New Roman"/>
        </w:rPr>
        <w:pPrChange w:id="15" w:author="Olimar Junior" w:date="2020-04-24T10:49:00Z">
          <w:pPr>
            <w:pStyle w:val="CTxt"/>
            <w:ind w:firstLine="0"/>
          </w:pPr>
        </w:pPrChange>
      </w:pPr>
      <w:r w:rsidRPr="003012BD">
        <w:rPr>
          <w:rFonts w:cs="Times New Roman"/>
        </w:rPr>
        <w:t>Em primeiro lugar se faz necessário entender alguns conceitos relacionados a sentimentos. De acordo com Marti</w:t>
      </w:r>
      <w:r w:rsidR="0026496A">
        <w:rPr>
          <w:rFonts w:cs="Times New Roman"/>
        </w:rPr>
        <w:t>n</w:t>
      </w:r>
      <w:r w:rsidRPr="003012BD">
        <w:rPr>
          <w:rFonts w:cs="Times New Roman"/>
        </w:rPr>
        <w:t xml:space="preserve"> (2019), o primeiro conceito é a emoção, ela é um reflexo de eventos internos relevantes</w:t>
      </w:r>
      <w:del w:id="16" w:author="Olimar Junior" w:date="2020-04-24T10:50:00Z">
        <w:r w:rsidRPr="003012BD" w:rsidDel="00096B4B">
          <w:rPr>
            <w:rFonts w:cs="Times New Roman"/>
          </w:rPr>
          <w:delText>,</w:delText>
        </w:r>
      </w:del>
      <w:ins w:id="17" w:author="Olimar Junior" w:date="2020-04-24T10:50:00Z">
        <w:r w:rsidR="00096B4B">
          <w:rPr>
            <w:rFonts w:cs="Times New Roman"/>
          </w:rPr>
          <w:t>.</w:t>
        </w:r>
      </w:ins>
      <w:r w:rsidRPr="003012BD">
        <w:rPr>
          <w:rFonts w:cs="Times New Roman"/>
        </w:rPr>
        <w:t xml:space="preserve"> </w:t>
      </w:r>
      <w:del w:id="18" w:author="Olimar Junior" w:date="2020-04-24T10:50:00Z">
        <w:r w:rsidRPr="003012BD" w:rsidDel="00096B4B">
          <w:rPr>
            <w:rFonts w:cs="Times New Roman"/>
          </w:rPr>
          <w:delText>e</w:delText>
        </w:r>
      </w:del>
      <w:ins w:id="19" w:author="Olimar Junior" w:date="2020-04-24T10:50:00Z">
        <w:r w:rsidR="00096B4B">
          <w:rPr>
            <w:rFonts w:cs="Times New Roman"/>
          </w:rPr>
          <w:t>E</w:t>
        </w:r>
      </w:ins>
      <w:r w:rsidRPr="003012BD">
        <w:rPr>
          <w:rFonts w:cs="Times New Roman"/>
        </w:rPr>
        <w:t xml:space="preserve">mbora o autor </w:t>
      </w:r>
      <w:ins w:id="20" w:author="Olimar Junior" w:date="2020-04-24T10:50:00Z">
        <w:r w:rsidR="00096B4B">
          <w:rPr>
            <w:rFonts w:cs="Times New Roman"/>
          </w:rPr>
          <w:t>supra</w:t>
        </w:r>
      </w:ins>
      <w:r w:rsidRPr="003012BD">
        <w:rPr>
          <w:rFonts w:cs="Times New Roman"/>
        </w:rPr>
        <w:t>citado fale sobre oito emoções, é mais comum utilizarem nas classificações seis</w:t>
      </w:r>
      <w:del w:id="21" w:author="Olimar Junior" w:date="2020-04-24T10:51:00Z">
        <w:r w:rsidRPr="003012BD" w:rsidDel="00473738">
          <w:rPr>
            <w:rFonts w:cs="Times New Roman"/>
          </w:rPr>
          <w:delText xml:space="preserve"> emoções</w:delText>
        </w:r>
      </w:del>
      <w:r w:rsidRPr="003012BD">
        <w:rPr>
          <w:rFonts w:cs="Times New Roman"/>
        </w:rPr>
        <w:t xml:space="preserve">, </w:t>
      </w:r>
      <w:del w:id="22" w:author="Olimar Junior" w:date="2020-04-24T10:51:00Z">
        <w:r w:rsidRPr="003012BD" w:rsidDel="00473738">
          <w:rPr>
            <w:rFonts w:cs="Times New Roman"/>
          </w:rPr>
          <w:delText>enquanto o autor citado aborde</w:delText>
        </w:r>
      </w:del>
      <w:ins w:id="23" w:author="Olimar Junior" w:date="2020-04-24T10:51:00Z">
        <w:r w:rsidR="00473738">
          <w:rPr>
            <w:rFonts w:cs="Times New Roman"/>
          </w:rPr>
          <w:t>sendo</w:t>
        </w:r>
      </w:ins>
      <w:r w:rsidRPr="003012BD">
        <w:rPr>
          <w:rFonts w:cs="Times New Roman"/>
        </w:rPr>
        <w:t xml:space="preserve"> os sentimentos: Bravo, Triste, Alegre, Medroso, Envergonhado, Orgulhoso, Entusiasmado, Desesperado</w:t>
      </w:r>
      <w:ins w:id="24" w:author="Olimar Junior" w:date="2020-04-24T10:51:00Z">
        <w:r w:rsidR="00473738">
          <w:rPr>
            <w:rFonts w:cs="Times New Roman"/>
          </w:rPr>
          <w:t xml:space="preserve"> e</w:t>
        </w:r>
      </w:ins>
      <w:del w:id="25" w:author="Olimar Junior" w:date="2020-04-24T10:51:00Z">
        <w:r w:rsidRPr="003012BD" w:rsidDel="00473738">
          <w:rPr>
            <w:rFonts w:cs="Times New Roman"/>
          </w:rPr>
          <w:delText>,</w:delText>
        </w:r>
      </w:del>
      <w:r w:rsidRPr="003012BD">
        <w:rPr>
          <w:rFonts w:cs="Times New Roman"/>
        </w:rPr>
        <w:t xml:space="preserve"> os mais abordados são</w:t>
      </w:r>
      <w:ins w:id="26" w:author="Olimar Junior" w:date="2020-04-24T10:51:00Z">
        <w:r w:rsidR="00473738">
          <w:rPr>
            <w:rFonts w:cs="Times New Roman"/>
          </w:rPr>
          <w:t>:</w:t>
        </w:r>
      </w:ins>
      <w:r w:rsidRPr="003012BD">
        <w:rPr>
          <w:rFonts w:cs="Times New Roman"/>
        </w:rPr>
        <w:t xml:space="preserve"> Tristeza, Raiva, Surpresa, Medo, Desgosto e Alegria. </w:t>
      </w:r>
    </w:p>
    <w:p w14:paraId="6D2C40D9" w14:textId="5C17645C" w:rsidR="00B1698A" w:rsidRDefault="00B1698A">
      <w:pPr>
        <w:pStyle w:val="CTxt"/>
        <w:ind w:firstLine="360"/>
        <w:rPr>
          <w:rFonts w:cs="Times New Roman"/>
        </w:rPr>
        <w:pPrChange w:id="27" w:author="Olimar Junior" w:date="2020-04-24T10:52:00Z">
          <w:pPr>
            <w:pStyle w:val="CTxt"/>
            <w:ind w:firstLine="0"/>
          </w:pPr>
        </w:pPrChange>
      </w:pPr>
      <w:r w:rsidRPr="003012BD">
        <w:rPr>
          <w:rFonts w:cs="Times New Roman"/>
        </w:rPr>
        <w:t>O autor ainda cita oscilações de humor como eventos difusos sem causa aparente, como exemplo</w:t>
      </w:r>
      <w:ins w:id="28" w:author="Olimar Junior" w:date="2020-04-24T10:52:00Z">
        <w:r w:rsidR="00473738">
          <w:rPr>
            <w:rFonts w:cs="Times New Roman"/>
          </w:rPr>
          <w:t>,</w:t>
        </w:r>
      </w:ins>
      <w:r w:rsidRPr="003012BD">
        <w:rPr>
          <w:rFonts w:cs="Times New Roman"/>
        </w:rPr>
        <w:t xml:space="preserve"> temos os seguintes humores: Alegre, Sombrio, Irritável, Apático, Deprimido, Dinâmico</w:t>
      </w:r>
      <w:ins w:id="29" w:author="Olimar Junior" w:date="2020-04-24T10:52:00Z">
        <w:r w:rsidR="00473738">
          <w:rPr>
            <w:rFonts w:cs="Times New Roman"/>
          </w:rPr>
          <w:t>.</w:t>
        </w:r>
      </w:ins>
      <w:del w:id="30" w:author="Olimar Junior" w:date="2020-04-24T10:52:00Z">
        <w:r w:rsidRPr="003012BD" w:rsidDel="00473738">
          <w:rPr>
            <w:rFonts w:cs="Times New Roman"/>
          </w:rPr>
          <w:delText>,</w:delText>
        </w:r>
      </w:del>
      <w:r w:rsidRPr="003012BD">
        <w:rPr>
          <w:rFonts w:cs="Times New Roman"/>
        </w:rPr>
        <w:t xml:space="preserve"> </w:t>
      </w:r>
      <w:del w:id="31" w:author="Olimar Junior" w:date="2020-04-24T10:52:00Z">
        <w:r w:rsidRPr="003012BD" w:rsidDel="00473738">
          <w:rPr>
            <w:rFonts w:cs="Times New Roman"/>
          </w:rPr>
          <w:delText>a</w:delText>
        </w:r>
      </w:del>
      <w:ins w:id="32" w:author="Olimar Junior" w:date="2020-04-24T10:52:00Z">
        <w:r w:rsidR="00473738">
          <w:rPr>
            <w:rFonts w:cs="Times New Roman"/>
          </w:rPr>
          <w:t>A</w:t>
        </w:r>
      </w:ins>
      <w:r w:rsidRPr="003012BD">
        <w:rPr>
          <w:rFonts w:cs="Times New Roman"/>
        </w:rPr>
        <w:t>lém disso</w:t>
      </w:r>
      <w:ins w:id="33" w:author="Olimar Junior" w:date="2020-04-24T10:52:00Z">
        <w:r w:rsidR="00473738">
          <w:rPr>
            <w:rFonts w:cs="Times New Roman"/>
          </w:rPr>
          <w:t>,</w:t>
        </w:r>
      </w:ins>
      <w:r w:rsidRPr="003012BD">
        <w:rPr>
          <w:rFonts w:cs="Times New Roman"/>
        </w:rPr>
        <w:t xml:space="preserve"> ele cita também algumas atitudes, traços e posturas, que trazem mais variações, mas nos ateremos </w:t>
      </w:r>
      <w:del w:id="34" w:author="Olimar Junior" w:date="2020-04-24T10:52:00Z">
        <w:r w:rsidRPr="003012BD" w:rsidDel="00473738">
          <w:rPr>
            <w:rFonts w:cs="Times New Roman"/>
          </w:rPr>
          <w:delText>a</w:delText>
        </w:r>
      </w:del>
      <w:ins w:id="35" w:author="Olimar Junior" w:date="2020-04-24T10:52:00Z">
        <w:r w:rsidR="00473738">
          <w:rPr>
            <w:rFonts w:cs="Times New Roman"/>
          </w:rPr>
          <w:t>à</w:t>
        </w:r>
      </w:ins>
      <w:r w:rsidRPr="003012BD">
        <w:rPr>
          <w:rFonts w:cs="Times New Roman"/>
        </w:rPr>
        <w:t>s seis emoções citadas. Diante de tudo isso, se faz necessário identificar palavras e emoções atribuídas</w:t>
      </w:r>
      <w:ins w:id="36" w:author="Olimar Junior" w:date="2020-04-24T10:53:00Z">
        <w:r w:rsidR="00473738">
          <w:rPr>
            <w:rFonts w:cs="Times New Roman"/>
          </w:rPr>
          <w:t xml:space="preserve"> a estes sentimentos</w:t>
        </w:r>
      </w:ins>
      <w:r w:rsidRPr="003012BD">
        <w:rPr>
          <w:rFonts w:cs="Times New Roman"/>
        </w:rPr>
        <w:t>, para tanto observe os tópicos a seguir:</w:t>
      </w:r>
    </w:p>
    <w:p w14:paraId="19870DEB" w14:textId="77777777" w:rsidR="00661249" w:rsidRPr="003012BD" w:rsidRDefault="00661249" w:rsidP="00B1698A">
      <w:pPr>
        <w:pStyle w:val="CTxt"/>
        <w:ind w:firstLine="0"/>
        <w:rPr>
          <w:rFonts w:cs="Times New Roman"/>
        </w:rPr>
      </w:pPr>
    </w:p>
    <w:p w14:paraId="55C0B60C" w14:textId="16B49C30" w:rsidR="00B1698A" w:rsidRPr="003012BD" w:rsidRDefault="00B1698A" w:rsidP="00D80CAC">
      <w:pPr>
        <w:pStyle w:val="CTxt"/>
        <w:numPr>
          <w:ilvl w:val="0"/>
          <w:numId w:val="11"/>
        </w:numPr>
        <w:rPr>
          <w:rFonts w:cs="Times New Roman"/>
        </w:rPr>
      </w:pPr>
      <w:r w:rsidRPr="003012BD">
        <w:rPr>
          <w:rFonts w:cs="Times New Roman"/>
        </w:rPr>
        <w:t xml:space="preserve">Palavras relacionadas a </w:t>
      </w:r>
      <w:del w:id="37" w:author="Olimar Junior" w:date="2020-04-24T10:54:00Z">
        <w:r w:rsidRPr="003012BD" w:rsidDel="00473738">
          <w:rPr>
            <w:rFonts w:cs="Times New Roman"/>
          </w:rPr>
          <w:delText>a</w:delText>
        </w:r>
      </w:del>
      <w:ins w:id="38" w:author="Olimar Junior" w:date="2020-04-24T10:54:00Z">
        <w:r w:rsidR="00473738">
          <w:rPr>
            <w:rFonts w:cs="Times New Roman"/>
          </w:rPr>
          <w:t>A</w:t>
        </w:r>
      </w:ins>
      <w:r w:rsidRPr="003012BD">
        <w:rPr>
          <w:rFonts w:cs="Times New Roman"/>
        </w:rPr>
        <w:t xml:space="preserve">legria: Animação, belo, anseio, </w:t>
      </w:r>
      <w:proofErr w:type="gramStart"/>
      <w:r w:rsidRPr="003012BD">
        <w:rPr>
          <w:rFonts w:cs="Times New Roman"/>
        </w:rPr>
        <w:t>admirar e etc.</w:t>
      </w:r>
      <w:proofErr w:type="gramEnd"/>
    </w:p>
    <w:p w14:paraId="5D14D5E1" w14:textId="29D89BDB" w:rsidR="00B1698A" w:rsidRPr="003012BD" w:rsidRDefault="00B1698A" w:rsidP="00D80CAC">
      <w:pPr>
        <w:pStyle w:val="CTxt"/>
        <w:numPr>
          <w:ilvl w:val="0"/>
          <w:numId w:val="11"/>
        </w:numPr>
        <w:rPr>
          <w:rFonts w:cs="Times New Roman"/>
        </w:rPr>
      </w:pPr>
      <w:r w:rsidRPr="003012BD">
        <w:rPr>
          <w:rFonts w:cs="Times New Roman"/>
        </w:rPr>
        <w:t xml:space="preserve">Palavras relacionadas a </w:t>
      </w:r>
      <w:ins w:id="39" w:author="Olimar Junior" w:date="2020-04-24T10:54:00Z">
        <w:r w:rsidR="00473738">
          <w:rPr>
            <w:rFonts w:cs="Times New Roman"/>
          </w:rPr>
          <w:t>D</w:t>
        </w:r>
      </w:ins>
      <w:del w:id="40" w:author="Olimar Junior" w:date="2020-04-24T10:54:00Z">
        <w:r w:rsidRPr="003012BD" w:rsidDel="00473738">
          <w:rPr>
            <w:rFonts w:cs="Times New Roman"/>
          </w:rPr>
          <w:delText>d</w:delText>
        </w:r>
      </w:del>
      <w:r w:rsidRPr="003012BD">
        <w:rPr>
          <w:rFonts w:cs="Times New Roman"/>
        </w:rPr>
        <w:t xml:space="preserve">esgosto: Abominável, enjoo, repugnante, </w:t>
      </w:r>
      <w:proofErr w:type="gramStart"/>
      <w:r w:rsidRPr="003012BD">
        <w:rPr>
          <w:rFonts w:cs="Times New Roman"/>
        </w:rPr>
        <w:t>chatear e etc.</w:t>
      </w:r>
      <w:proofErr w:type="gramEnd"/>
    </w:p>
    <w:p w14:paraId="035E0BAF" w14:textId="28997AA4" w:rsidR="00B1698A" w:rsidRPr="003012BD" w:rsidRDefault="00B1698A" w:rsidP="00D80CAC">
      <w:pPr>
        <w:pStyle w:val="CTxt"/>
        <w:numPr>
          <w:ilvl w:val="0"/>
          <w:numId w:val="11"/>
        </w:numPr>
        <w:rPr>
          <w:rFonts w:cs="Times New Roman"/>
        </w:rPr>
      </w:pPr>
      <w:r w:rsidRPr="003012BD">
        <w:rPr>
          <w:rFonts w:cs="Times New Roman"/>
        </w:rPr>
        <w:t xml:space="preserve">Palavras relacionadas a </w:t>
      </w:r>
      <w:del w:id="41" w:author="Olimar Junior" w:date="2020-04-24T10:54:00Z">
        <w:r w:rsidRPr="003012BD" w:rsidDel="00473738">
          <w:rPr>
            <w:rFonts w:cs="Times New Roman"/>
          </w:rPr>
          <w:delText>m</w:delText>
        </w:r>
      </w:del>
      <w:ins w:id="42" w:author="Olimar Junior" w:date="2020-04-24T10:54:00Z">
        <w:r w:rsidR="00473738">
          <w:rPr>
            <w:rFonts w:cs="Times New Roman"/>
          </w:rPr>
          <w:t>M</w:t>
        </w:r>
      </w:ins>
      <w:r w:rsidRPr="003012BD">
        <w:rPr>
          <w:rFonts w:cs="Times New Roman"/>
        </w:rPr>
        <w:t xml:space="preserve">edo: Brutal, calafrio, espantoso, estremecer, </w:t>
      </w:r>
      <w:proofErr w:type="gramStart"/>
      <w:r w:rsidRPr="003012BD">
        <w:rPr>
          <w:rFonts w:cs="Times New Roman"/>
        </w:rPr>
        <w:t>escuridão e etc.</w:t>
      </w:r>
      <w:proofErr w:type="gramEnd"/>
    </w:p>
    <w:p w14:paraId="49F2DE1D" w14:textId="23029DDA" w:rsidR="00B1698A" w:rsidRPr="003012BD" w:rsidRDefault="00B1698A" w:rsidP="00D80CAC">
      <w:pPr>
        <w:pStyle w:val="CTxt"/>
        <w:numPr>
          <w:ilvl w:val="0"/>
          <w:numId w:val="11"/>
        </w:numPr>
        <w:rPr>
          <w:rFonts w:cs="Times New Roman"/>
        </w:rPr>
      </w:pPr>
      <w:r w:rsidRPr="003012BD">
        <w:rPr>
          <w:rFonts w:cs="Times New Roman"/>
        </w:rPr>
        <w:t xml:space="preserve">Palavras relacionadas a </w:t>
      </w:r>
      <w:ins w:id="43" w:author="Olimar Junior" w:date="2020-04-24T10:54:00Z">
        <w:r w:rsidR="00473738">
          <w:rPr>
            <w:rFonts w:cs="Times New Roman"/>
          </w:rPr>
          <w:t>R</w:t>
        </w:r>
      </w:ins>
      <w:del w:id="44" w:author="Olimar Junior" w:date="2020-04-24T10:54:00Z">
        <w:r w:rsidRPr="003012BD" w:rsidDel="00473738">
          <w:rPr>
            <w:rFonts w:cs="Times New Roman"/>
          </w:rPr>
          <w:delText>r</w:delText>
        </w:r>
      </w:del>
      <w:r w:rsidRPr="003012BD">
        <w:rPr>
          <w:rFonts w:cs="Times New Roman"/>
        </w:rPr>
        <w:t xml:space="preserve">aiva: Aversão, aborrecer, doido, </w:t>
      </w:r>
      <w:proofErr w:type="gramStart"/>
      <w:r w:rsidRPr="003012BD">
        <w:rPr>
          <w:rFonts w:cs="Times New Roman"/>
        </w:rPr>
        <w:t>diabólico e etc.</w:t>
      </w:r>
      <w:proofErr w:type="gramEnd"/>
    </w:p>
    <w:p w14:paraId="053FD874" w14:textId="366E777B" w:rsidR="00B1698A" w:rsidRPr="003012BD" w:rsidRDefault="00B1698A" w:rsidP="00D80CAC">
      <w:pPr>
        <w:pStyle w:val="CTxt"/>
        <w:numPr>
          <w:ilvl w:val="0"/>
          <w:numId w:val="11"/>
        </w:numPr>
        <w:rPr>
          <w:rFonts w:cs="Times New Roman"/>
        </w:rPr>
      </w:pPr>
      <w:r w:rsidRPr="003012BD">
        <w:rPr>
          <w:rFonts w:cs="Times New Roman"/>
        </w:rPr>
        <w:t xml:space="preserve">Palavras relacionadas a </w:t>
      </w:r>
      <w:ins w:id="45" w:author="Olimar Junior" w:date="2020-04-24T10:54:00Z">
        <w:r w:rsidR="00473738">
          <w:rPr>
            <w:rFonts w:cs="Times New Roman"/>
          </w:rPr>
          <w:t>S</w:t>
        </w:r>
      </w:ins>
      <w:del w:id="46" w:author="Olimar Junior" w:date="2020-04-24T10:54:00Z">
        <w:r w:rsidRPr="003012BD" w:rsidDel="00473738">
          <w:rPr>
            <w:rFonts w:cs="Times New Roman"/>
          </w:rPr>
          <w:delText>s</w:delText>
        </w:r>
      </w:del>
      <w:r w:rsidRPr="003012BD">
        <w:rPr>
          <w:rFonts w:cs="Times New Roman"/>
        </w:rPr>
        <w:t xml:space="preserve">urpresa: Expectativa, fantástico, encantamento, </w:t>
      </w:r>
      <w:proofErr w:type="gramStart"/>
      <w:r w:rsidRPr="003012BD">
        <w:rPr>
          <w:rFonts w:cs="Times New Roman"/>
        </w:rPr>
        <w:t>prodígio e etc.</w:t>
      </w:r>
      <w:proofErr w:type="gramEnd"/>
    </w:p>
    <w:p w14:paraId="7D5F8C6A" w14:textId="46EA87DE" w:rsidR="00B1698A" w:rsidRDefault="00B1698A" w:rsidP="00D80CAC">
      <w:pPr>
        <w:pStyle w:val="CTxt"/>
        <w:numPr>
          <w:ilvl w:val="0"/>
          <w:numId w:val="11"/>
        </w:numPr>
        <w:rPr>
          <w:rFonts w:cs="Times New Roman"/>
        </w:rPr>
      </w:pPr>
      <w:r w:rsidRPr="003012BD">
        <w:rPr>
          <w:rFonts w:cs="Times New Roman"/>
        </w:rPr>
        <w:t xml:space="preserve">Palavras relacionadas a </w:t>
      </w:r>
      <w:ins w:id="47" w:author="Olimar Junior" w:date="2020-04-24T10:54:00Z">
        <w:r w:rsidR="00473738">
          <w:rPr>
            <w:rFonts w:cs="Times New Roman"/>
          </w:rPr>
          <w:t>T</w:t>
        </w:r>
      </w:ins>
      <w:del w:id="48" w:author="Olimar Junior" w:date="2020-04-24T10:54:00Z">
        <w:r w:rsidRPr="003012BD" w:rsidDel="00473738">
          <w:rPr>
            <w:rFonts w:cs="Times New Roman"/>
          </w:rPr>
          <w:delText>t</w:delText>
        </w:r>
      </w:del>
      <w:r w:rsidRPr="003012BD">
        <w:rPr>
          <w:rFonts w:cs="Times New Roman"/>
        </w:rPr>
        <w:t xml:space="preserve">risteza: Abatido, contrito, culpa, </w:t>
      </w:r>
      <w:proofErr w:type="gramStart"/>
      <w:r w:rsidRPr="003012BD">
        <w:rPr>
          <w:rFonts w:cs="Times New Roman"/>
        </w:rPr>
        <w:t>abandonar e etc.</w:t>
      </w:r>
      <w:proofErr w:type="gramEnd"/>
    </w:p>
    <w:p w14:paraId="0E68E5AD" w14:textId="77777777" w:rsidR="00661249" w:rsidRPr="003012BD" w:rsidRDefault="00661249" w:rsidP="00661249">
      <w:pPr>
        <w:pStyle w:val="CTxt"/>
        <w:ind w:left="720" w:firstLine="0"/>
        <w:rPr>
          <w:rFonts w:cs="Times New Roman"/>
        </w:rPr>
      </w:pPr>
    </w:p>
    <w:p w14:paraId="1B3239C9" w14:textId="635CBD2B" w:rsidR="00C137B3" w:rsidRPr="003012BD" w:rsidRDefault="00B1698A">
      <w:pPr>
        <w:pStyle w:val="CTxt"/>
        <w:ind w:firstLine="360"/>
        <w:rPr>
          <w:rFonts w:cs="Times New Roman"/>
          <w:i/>
          <w:iCs/>
        </w:rPr>
        <w:pPrChange w:id="49" w:author="Olimar Junior" w:date="2020-04-24T10:54:00Z">
          <w:pPr>
            <w:pStyle w:val="CTxt"/>
            <w:ind w:firstLine="0"/>
          </w:pPr>
        </w:pPrChange>
      </w:pPr>
      <w:r w:rsidRPr="003012BD">
        <w:rPr>
          <w:rStyle w:val="nfase"/>
          <w:i w:val="0"/>
          <w:iCs w:val="0"/>
        </w:rPr>
        <w:t xml:space="preserve">Portanto, a primeira etapa no processamento de emoções é </w:t>
      </w:r>
      <w:r w:rsidR="00BA26B0">
        <w:rPr>
          <w:rStyle w:val="nfase"/>
          <w:i w:val="0"/>
          <w:iCs w:val="0"/>
        </w:rPr>
        <w:t>listar</w:t>
      </w:r>
      <w:r w:rsidRPr="003012BD">
        <w:rPr>
          <w:rStyle w:val="nfase"/>
          <w:i w:val="0"/>
          <w:iCs w:val="0"/>
        </w:rPr>
        <w:t xml:space="preserve"> as seis emoções citadas e definir quais palavras entrarão em cada emoção</w:t>
      </w:r>
      <w:r w:rsidRPr="003012BD">
        <w:rPr>
          <w:rFonts w:cs="Times New Roman"/>
          <w:i/>
          <w:iCs/>
        </w:rPr>
        <w:t>.</w:t>
      </w:r>
    </w:p>
    <w:p w14:paraId="0B6A167B" w14:textId="77777777" w:rsidR="00DA0F39" w:rsidRPr="003012BD" w:rsidRDefault="00DA0F39" w:rsidP="00DA0F39">
      <w:pPr>
        <w:pStyle w:val="CTxt"/>
        <w:ind w:firstLine="0"/>
        <w:rPr>
          <w:rFonts w:ascii="Arial" w:eastAsia="Times New Roman" w:hAnsi="Arial" w:cs="Times New Roman"/>
          <w:b/>
          <w:bCs/>
          <w:color w:val="2F275B"/>
          <w:sz w:val="18"/>
        </w:rPr>
      </w:pPr>
    </w:p>
    <w:p w14:paraId="3CAADB87" w14:textId="565D90CB" w:rsidR="00DA0F39" w:rsidRPr="003012BD" w:rsidRDefault="00DA0F39" w:rsidP="00DA0F39">
      <w:pPr>
        <w:pStyle w:val="CTxt"/>
        <w:ind w:firstLine="0"/>
        <w:rPr>
          <w:rFonts w:cs="Times New Roman"/>
          <w:b/>
          <w:bCs/>
        </w:rPr>
      </w:pPr>
      <w:r w:rsidRPr="003012BD">
        <w:rPr>
          <w:rFonts w:cs="Times New Roman"/>
          <w:b/>
          <w:bCs/>
        </w:rPr>
        <w:t>Seleção de textos</w:t>
      </w:r>
    </w:p>
    <w:p w14:paraId="216BD108" w14:textId="7D5D21BF" w:rsidR="00081EE3" w:rsidRDefault="009E437C" w:rsidP="009E437C">
      <w:pPr>
        <w:pStyle w:val="CTxt"/>
        <w:rPr>
          <w:rFonts w:cs="Times New Roman"/>
        </w:rPr>
      </w:pPr>
      <w:ins w:id="50" w:author="Olimar Junior" w:date="2020-04-24T11:31:00Z">
        <w:r>
          <w:rPr>
            <w:rFonts w:cs="Times New Roman"/>
          </w:rPr>
          <w:t xml:space="preserve">Em uma construção civil, </w:t>
        </w:r>
      </w:ins>
      <w:del w:id="51" w:author="Olimar Junior" w:date="2020-04-24T11:31:00Z">
        <w:r w:rsidR="00EF0EA0" w:rsidRPr="003012BD" w:rsidDel="009E437C">
          <w:rPr>
            <w:rFonts w:cs="Times New Roman"/>
          </w:rPr>
          <w:delText>O</w:delText>
        </w:r>
      </w:del>
      <w:ins w:id="52" w:author="Olimar Junior" w:date="2020-04-24T11:31:00Z">
        <w:r>
          <w:rPr>
            <w:rFonts w:cs="Times New Roman"/>
          </w:rPr>
          <w:t>o</w:t>
        </w:r>
      </w:ins>
      <w:r w:rsidR="00EF0EA0" w:rsidRPr="003012BD">
        <w:rPr>
          <w:rFonts w:cs="Times New Roman"/>
        </w:rPr>
        <w:t xml:space="preserve">s revestimentos e materiais reais apresentam diversos aspectos e características </w:t>
      </w:r>
      <w:del w:id="53" w:author="Olimar Junior" w:date="2020-04-24T11:31:00Z">
        <w:r w:rsidR="00EF0EA0" w:rsidRPr="003012BD" w:rsidDel="009E437C">
          <w:rPr>
            <w:rFonts w:cs="Times New Roman"/>
          </w:rPr>
          <w:delText xml:space="preserve">de </w:delText>
        </w:r>
      </w:del>
      <w:r w:rsidR="00EF0EA0" w:rsidRPr="003012BD">
        <w:rPr>
          <w:rFonts w:cs="Times New Roman"/>
        </w:rPr>
        <w:t xml:space="preserve">que os tornam únicos, por exemplo, </w:t>
      </w:r>
      <w:ins w:id="54" w:author="Olimar Junior" w:date="2020-04-24T11:32:00Z">
        <w:r>
          <w:rPr>
            <w:rFonts w:cs="Times New Roman"/>
          </w:rPr>
          <w:t xml:space="preserve">em </w:t>
        </w:r>
      </w:ins>
      <w:r w:rsidR="00EF0EA0" w:rsidRPr="003012BD">
        <w:rPr>
          <w:rFonts w:cs="Times New Roman"/>
        </w:rPr>
        <w:t xml:space="preserve">uma parede de tijolos aparentes </w:t>
      </w:r>
      <w:del w:id="55" w:author="Olimar Junior" w:date="2020-04-24T11:32:00Z">
        <w:r w:rsidR="00EF0EA0" w:rsidRPr="003012BD" w:rsidDel="009E437C">
          <w:rPr>
            <w:rFonts w:cs="Times New Roman"/>
          </w:rPr>
          <w:delText xml:space="preserve">você </w:delText>
        </w:r>
      </w:del>
      <w:ins w:id="56" w:author="Olimar Junior" w:date="2020-04-24T11:32:00Z">
        <w:r>
          <w:rPr>
            <w:rFonts w:cs="Times New Roman"/>
          </w:rPr>
          <w:t xml:space="preserve">é fácil </w:t>
        </w:r>
        <w:r w:rsidRPr="003012BD">
          <w:rPr>
            <w:rFonts w:cs="Times New Roman"/>
          </w:rPr>
          <w:t xml:space="preserve"> </w:t>
        </w:r>
      </w:ins>
      <w:r w:rsidR="00EF0EA0" w:rsidRPr="003012BD">
        <w:rPr>
          <w:rFonts w:cs="Times New Roman"/>
        </w:rPr>
        <w:t>percebe</w:t>
      </w:r>
      <w:ins w:id="57" w:author="Olimar Junior" w:date="2020-04-24T11:32:00Z">
        <w:r>
          <w:rPr>
            <w:rFonts w:cs="Times New Roman"/>
          </w:rPr>
          <w:t>r</w:t>
        </w:r>
      </w:ins>
      <w:r w:rsidR="00EF0EA0" w:rsidRPr="003012BD">
        <w:rPr>
          <w:rFonts w:cs="Times New Roman"/>
        </w:rPr>
        <w:t xml:space="preserve"> que o tijolo é um material mais rugoso, irregular e que entre cada tijolo há um espaçamento de massa, que no modo de instalação correta, essa massa fica mais </w:t>
      </w:r>
      <w:del w:id="58" w:author="Olimar Junior" w:date="2020-04-24T11:34:00Z">
        <w:r w:rsidR="00EF0EA0" w:rsidRPr="003012BD" w:rsidDel="009E437C">
          <w:rPr>
            <w:rFonts w:cs="Times New Roman"/>
          </w:rPr>
          <w:delText>recuada.</w:delText>
        </w:r>
      </w:del>
      <w:del w:id="59" w:author="Olimar Junior" w:date="2020-04-24T11:33:00Z">
        <w:r w:rsidR="00EF0EA0" w:rsidRPr="003012BD" w:rsidDel="009E437C">
          <w:rPr>
            <w:rFonts w:cs="Times New Roman"/>
          </w:rPr>
          <w:delText xml:space="preserve"> </w:delText>
        </w:r>
      </w:del>
      <w:del w:id="60" w:author="Olimar Junior" w:date="2020-04-24T11:34:00Z">
        <w:r w:rsidR="00FC14BC" w:rsidRPr="003012BD" w:rsidDel="009E437C">
          <w:rPr>
            <w:rFonts w:cs="Times New Roman"/>
          </w:rPr>
          <w:delText>Quando</w:delText>
        </w:r>
      </w:del>
      <w:ins w:id="61" w:author="Olimar Junior" w:date="2020-04-24T11:34:00Z">
        <w:r w:rsidRPr="003012BD">
          <w:rPr>
            <w:rFonts w:cs="Times New Roman"/>
          </w:rPr>
          <w:t>recuada. Quando</w:t>
        </w:r>
      </w:ins>
      <w:r w:rsidR="00FC14BC" w:rsidRPr="003012BD">
        <w:rPr>
          <w:rFonts w:cs="Times New Roman"/>
        </w:rPr>
        <w:t xml:space="preserve"> pensamos em um</w:t>
      </w:r>
      <w:r w:rsidR="008B63E6" w:rsidRPr="003012BD">
        <w:rPr>
          <w:rFonts w:cs="Times New Roman"/>
        </w:rPr>
        <w:t>a</w:t>
      </w:r>
      <w:r w:rsidR="00FC14BC" w:rsidRPr="003012BD">
        <w:rPr>
          <w:rFonts w:cs="Times New Roman"/>
        </w:rPr>
        <w:t xml:space="preserve"> textura de tijolo para aplicar </w:t>
      </w:r>
      <w:r w:rsidR="008B63E6" w:rsidRPr="003012BD">
        <w:rPr>
          <w:rFonts w:cs="Times New Roman"/>
        </w:rPr>
        <w:t>em uma superfície</w:t>
      </w:r>
      <w:ins w:id="62" w:author="Olimar Junior" w:date="2020-04-24T11:32:00Z">
        <w:r>
          <w:rPr>
            <w:rFonts w:cs="Times New Roman"/>
          </w:rPr>
          <w:t>,</w:t>
        </w:r>
      </w:ins>
      <w:r w:rsidR="008B63E6" w:rsidRPr="003012BD">
        <w:rPr>
          <w:rFonts w:cs="Times New Roman"/>
        </w:rPr>
        <w:t xml:space="preserve"> que será a parede do nosso ambiente, temos que buscar </w:t>
      </w:r>
      <w:r w:rsidR="00983ED6" w:rsidRPr="003012BD">
        <w:rPr>
          <w:rFonts w:cs="Times New Roman"/>
        </w:rPr>
        <w:t xml:space="preserve">uma imagem que apresente as características </w:t>
      </w:r>
      <w:r w:rsidR="00F65DE1" w:rsidRPr="003012BD">
        <w:rPr>
          <w:rFonts w:cs="Times New Roman"/>
        </w:rPr>
        <w:t xml:space="preserve">mais próximas possíveis do objeto </w:t>
      </w:r>
      <w:proofErr w:type="spellStart"/>
      <w:r w:rsidR="00F65DE1" w:rsidRPr="003012BD">
        <w:rPr>
          <w:rFonts w:cs="Times New Roman"/>
        </w:rPr>
        <w:t>real</w:t>
      </w:r>
      <w:ins w:id="63" w:author="Olimar Junior" w:date="2020-04-24T11:33:00Z">
        <w:r>
          <w:rPr>
            <w:rFonts w:cs="Times New Roman"/>
          </w:rPr>
          <w:t>.</w:t>
        </w:r>
      </w:ins>
      <w:del w:id="64" w:author="Olimar Junior" w:date="2020-04-24T11:33:00Z">
        <w:r w:rsidR="00F65DE1" w:rsidRPr="003012BD" w:rsidDel="009E437C">
          <w:rPr>
            <w:rFonts w:cs="Times New Roman"/>
          </w:rPr>
          <w:delText>, n</w:delText>
        </w:r>
      </w:del>
      <w:ins w:id="65" w:author="Olimar Junior" w:date="2020-04-24T11:33:00Z">
        <w:r>
          <w:rPr>
            <w:rFonts w:cs="Times New Roman"/>
          </w:rPr>
          <w:t>N</w:t>
        </w:r>
      </w:ins>
      <w:r w:rsidR="00F65DE1" w:rsidRPr="003012BD">
        <w:rPr>
          <w:rFonts w:cs="Times New Roman"/>
        </w:rPr>
        <w:t>este</w:t>
      </w:r>
      <w:proofErr w:type="spellEnd"/>
      <w:r w:rsidR="00F65DE1" w:rsidRPr="003012BD">
        <w:rPr>
          <w:rFonts w:cs="Times New Roman"/>
        </w:rPr>
        <w:t xml:space="preserve"> sentido</w:t>
      </w:r>
      <w:ins w:id="66" w:author="Olimar Junior" w:date="2020-04-24T11:33:00Z">
        <w:r>
          <w:rPr>
            <w:rFonts w:cs="Times New Roman"/>
          </w:rPr>
          <w:t>,</w:t>
        </w:r>
      </w:ins>
      <w:r w:rsidR="00F65DE1" w:rsidRPr="003012BD">
        <w:rPr>
          <w:rFonts w:cs="Times New Roman"/>
        </w:rPr>
        <w:t xml:space="preserve"> é importante buscar um</w:t>
      </w:r>
      <w:r w:rsidR="005D7FE6" w:rsidRPr="003012BD">
        <w:rPr>
          <w:rFonts w:cs="Times New Roman"/>
        </w:rPr>
        <w:t>a</w:t>
      </w:r>
      <w:r w:rsidR="00F65DE1" w:rsidRPr="003012BD">
        <w:rPr>
          <w:rFonts w:cs="Times New Roman"/>
        </w:rPr>
        <w:t xml:space="preserve"> imagem de qualidade em bancos de imagens </w:t>
      </w:r>
      <w:r w:rsidR="003965DE" w:rsidRPr="003012BD">
        <w:rPr>
          <w:rFonts w:cs="Times New Roman"/>
        </w:rPr>
        <w:t>onde podemos controlar a qualidade da imagem buscada.</w:t>
      </w:r>
    </w:p>
    <w:p w14:paraId="78E496E4" w14:textId="534A6B6D" w:rsidR="00C04398" w:rsidRPr="00C04398" w:rsidRDefault="00C04398" w:rsidP="009E437C">
      <w:pPr>
        <w:pStyle w:val="CTxt"/>
        <w:rPr>
          <w:rFonts w:cs="Times New Roman"/>
        </w:rPr>
      </w:pPr>
      <w:r w:rsidRPr="00C04398">
        <w:rPr>
          <w:rFonts w:cs="Times New Roman"/>
          <w:highlight w:val="magenta"/>
        </w:rPr>
        <w:t xml:space="preserve">Para fazer mineração de textos e análise de emoções, é comum usar a linguagem NTLK, de </w:t>
      </w:r>
      <w:proofErr w:type="spellStart"/>
      <w:r w:rsidRPr="00C04398">
        <w:rPr>
          <w:rFonts w:cs="Times New Roman"/>
          <w:highlight w:val="magenta"/>
        </w:rPr>
        <w:t>python</w:t>
      </w:r>
      <w:proofErr w:type="spellEnd"/>
      <w:r w:rsidRPr="00C04398">
        <w:rPr>
          <w:rFonts w:cs="Times New Roman"/>
          <w:highlight w:val="magenta"/>
        </w:rPr>
        <w:t xml:space="preserve">, </w:t>
      </w:r>
      <w:r w:rsidR="002B0B12">
        <w:rPr>
          <w:rFonts w:cs="Times New Roman"/>
          <w:highlight w:val="magenta"/>
        </w:rPr>
        <w:t xml:space="preserve">a </w:t>
      </w:r>
      <w:r w:rsidRPr="00C04398">
        <w:rPr>
          <w:rFonts w:cs="Times New Roman"/>
          <w:highlight w:val="magenta"/>
        </w:rPr>
        <w:t xml:space="preserve">Natural </w:t>
      </w:r>
      <w:proofErr w:type="spellStart"/>
      <w:r w:rsidRPr="00C04398">
        <w:rPr>
          <w:rFonts w:cs="Times New Roman"/>
          <w:highlight w:val="magenta"/>
        </w:rPr>
        <w:t>Language</w:t>
      </w:r>
      <w:proofErr w:type="spellEnd"/>
      <w:r w:rsidRPr="00C04398">
        <w:rPr>
          <w:rFonts w:cs="Times New Roman"/>
          <w:highlight w:val="magenta"/>
        </w:rPr>
        <w:t xml:space="preserve"> Toolkit é uma biblioteca de </w:t>
      </w:r>
      <w:proofErr w:type="spellStart"/>
      <w:r w:rsidRPr="00C04398">
        <w:rPr>
          <w:rFonts w:cs="Times New Roman"/>
          <w:highlight w:val="magenta"/>
        </w:rPr>
        <w:t>python</w:t>
      </w:r>
      <w:proofErr w:type="spellEnd"/>
      <w:r w:rsidRPr="00C04398">
        <w:rPr>
          <w:rFonts w:cs="Times New Roman"/>
          <w:highlight w:val="magenta"/>
        </w:rPr>
        <w:t xml:space="preserve"> destinada a fazer processamento de linguagem natural.</w:t>
      </w:r>
      <w:r w:rsidRPr="00C04398">
        <w:rPr>
          <w:rFonts w:cs="Times New Roman"/>
        </w:rPr>
        <w:t xml:space="preserve"> </w:t>
      </w:r>
    </w:p>
    <w:p w14:paraId="3C6E8AEF" w14:textId="5603D3E8" w:rsidR="00DA0F39" w:rsidRPr="003012BD" w:rsidRDefault="009E437C" w:rsidP="00DA0F39">
      <w:pPr>
        <w:pStyle w:val="CTxt"/>
        <w:rPr>
          <w:rFonts w:cs="Times New Roman"/>
        </w:rPr>
      </w:pPr>
      <w:ins w:id="67" w:author="Olimar Junior" w:date="2020-04-24T11:35:00Z">
        <w:r>
          <w:rPr>
            <w:rFonts w:cs="Times New Roman"/>
          </w:rPr>
          <w:t xml:space="preserve">Da mesma forma, </w:t>
        </w:r>
      </w:ins>
      <w:del w:id="68" w:author="Olimar Junior" w:date="2020-04-24T11:35:00Z">
        <w:r w:rsidR="00DA0F39" w:rsidRPr="003012BD" w:rsidDel="009E437C">
          <w:rPr>
            <w:rFonts w:cs="Times New Roman"/>
          </w:rPr>
          <w:delText>A</w:delText>
        </w:r>
      </w:del>
      <w:ins w:id="69" w:author="Olimar Junior" w:date="2020-04-24T11:35:00Z">
        <w:r>
          <w:rPr>
            <w:rFonts w:cs="Times New Roman"/>
          </w:rPr>
          <w:t>a</w:t>
        </w:r>
      </w:ins>
      <w:r w:rsidR="00DA0F39" w:rsidRPr="003012BD">
        <w:rPr>
          <w:rFonts w:cs="Times New Roman"/>
        </w:rPr>
        <w:t xml:space="preserve">ntes de aplicar o </w:t>
      </w:r>
      <w:commentRangeStart w:id="70"/>
      <w:r w:rsidR="00DA0F39" w:rsidRPr="003012BD">
        <w:rPr>
          <w:rFonts w:cs="Times New Roman"/>
        </w:rPr>
        <w:t>NLTK</w:t>
      </w:r>
      <w:commentRangeEnd w:id="70"/>
      <w:r w:rsidR="00B20869">
        <w:rPr>
          <w:rStyle w:val="Refdecomentrio"/>
          <w:rFonts w:asciiTheme="minorHAnsi" w:eastAsiaTheme="minorEastAsia" w:hAnsiTheme="minorHAnsi"/>
        </w:rPr>
        <w:commentReference w:id="70"/>
      </w:r>
      <w:ins w:id="71" w:author="Olimar Junior" w:date="2020-04-24T11:33:00Z">
        <w:r>
          <w:rPr>
            <w:rFonts w:cs="Times New Roman"/>
          </w:rPr>
          <w:t>,</w:t>
        </w:r>
      </w:ins>
      <w:r w:rsidR="00DA0F39" w:rsidRPr="003012BD">
        <w:rPr>
          <w:rFonts w:cs="Times New Roman"/>
        </w:rPr>
        <w:t xml:space="preserve"> se faz necessário conhecer alguns conceitos d</w:t>
      </w:r>
      <w:r w:rsidR="00356CDA">
        <w:rPr>
          <w:rFonts w:cs="Times New Roman"/>
        </w:rPr>
        <w:t>a</w:t>
      </w:r>
      <w:r w:rsidR="00DA0F39" w:rsidRPr="003012BD">
        <w:rPr>
          <w:rFonts w:cs="Times New Roman"/>
        </w:rPr>
        <w:t xml:space="preserve"> mineração de emoções em textos. No cenário atual, existe um prato cheio para a mineração de textos, pois podemos encontrar </w:t>
      </w:r>
      <w:del w:id="72" w:author="Olimar Junior" w:date="2020-04-24T11:34:00Z">
        <w:r w:rsidR="00DA0F39" w:rsidRPr="003012BD" w:rsidDel="009E437C">
          <w:rPr>
            <w:rFonts w:cs="Times New Roman"/>
          </w:rPr>
          <w:delText>opniões</w:delText>
        </w:r>
      </w:del>
      <w:ins w:id="73" w:author="Olimar Junior" w:date="2020-04-24T11:34:00Z">
        <w:r w:rsidRPr="003012BD">
          <w:rPr>
            <w:rFonts w:cs="Times New Roman"/>
          </w:rPr>
          <w:t>opiniões</w:t>
        </w:r>
      </w:ins>
      <w:r w:rsidR="00DA0F39" w:rsidRPr="003012BD">
        <w:rPr>
          <w:rFonts w:cs="Times New Roman"/>
        </w:rPr>
        <w:t xml:space="preserve"> de pessoas postadas nas mais diversas redes sociais em forma de palavras, bem como no </w:t>
      </w:r>
      <w:proofErr w:type="spellStart"/>
      <w:r w:rsidR="00DA0F39" w:rsidRPr="003012BD">
        <w:rPr>
          <w:rFonts w:cs="Times New Roman"/>
        </w:rPr>
        <w:t>google</w:t>
      </w:r>
      <w:proofErr w:type="spellEnd"/>
      <w:r w:rsidR="00DA0F39" w:rsidRPr="003012BD">
        <w:rPr>
          <w:rFonts w:cs="Times New Roman"/>
        </w:rPr>
        <w:t xml:space="preserve"> e nos sites e mecanismos de pesquisa. Sabe-se por exemplo, que o Google </w:t>
      </w:r>
      <w:proofErr w:type="spellStart"/>
      <w:r w:rsidR="00DA0F39" w:rsidRPr="003012BD">
        <w:rPr>
          <w:rFonts w:cs="Times New Roman"/>
        </w:rPr>
        <w:t>Trends</w:t>
      </w:r>
      <w:proofErr w:type="spellEnd"/>
      <w:r w:rsidR="00DA0F39" w:rsidRPr="003012BD">
        <w:rPr>
          <w:rFonts w:cs="Times New Roman"/>
        </w:rPr>
        <w:t xml:space="preserve">, analisa a estatística das palavras mais pesquisadas no </w:t>
      </w:r>
      <w:proofErr w:type="spellStart"/>
      <w:r w:rsidR="00DA0F39" w:rsidRPr="003012BD">
        <w:rPr>
          <w:rFonts w:cs="Times New Roman"/>
        </w:rPr>
        <w:t>google</w:t>
      </w:r>
      <w:proofErr w:type="spellEnd"/>
      <w:r w:rsidR="00DA0F39" w:rsidRPr="003012BD">
        <w:rPr>
          <w:rFonts w:cs="Times New Roman"/>
        </w:rPr>
        <w:t xml:space="preserve">, e que os criadores de site utilizam meta </w:t>
      </w:r>
      <w:proofErr w:type="spellStart"/>
      <w:r w:rsidR="00DA0F39" w:rsidRPr="009E437C">
        <w:rPr>
          <w:rFonts w:cs="Times New Roman"/>
          <w:i/>
          <w:iCs/>
          <w:rPrChange w:id="74" w:author="Olimar Junior" w:date="2020-04-24T11:34:00Z">
            <w:rPr>
              <w:rFonts w:cs="Times New Roman"/>
            </w:rPr>
          </w:rPrChange>
        </w:rPr>
        <w:t>tags</w:t>
      </w:r>
      <w:proofErr w:type="spellEnd"/>
      <w:r w:rsidR="00DA0F39" w:rsidRPr="003012BD">
        <w:rPr>
          <w:rFonts w:cs="Times New Roman"/>
        </w:rPr>
        <w:t xml:space="preserve"> para otimizar pesquisas orgânicas.</w:t>
      </w:r>
      <w:del w:id="75" w:author="Olimar Junior" w:date="2020-04-24T11:34:00Z">
        <w:r w:rsidR="00DA0F39" w:rsidRPr="003012BD" w:rsidDel="009E437C">
          <w:rPr>
            <w:rFonts w:cs="Times New Roman"/>
          </w:rPr>
          <w:delText xml:space="preserve">.. </w:delText>
        </w:r>
      </w:del>
    </w:p>
    <w:p w14:paraId="77D4CB3D" w14:textId="58D56727" w:rsidR="00DA0F39" w:rsidRPr="003012BD" w:rsidRDefault="00DA0F39" w:rsidP="00DA0F39">
      <w:pPr>
        <w:pStyle w:val="CTxt"/>
        <w:rPr>
          <w:rFonts w:cs="Times New Roman"/>
        </w:rPr>
      </w:pPr>
      <w:r w:rsidRPr="003012BD">
        <w:rPr>
          <w:rFonts w:cs="Times New Roman"/>
        </w:rPr>
        <w:t>Vamos abordar três conceitos, a saber: Token, Documentos e Coleção. No universo d</w:t>
      </w:r>
      <w:r w:rsidR="00356CDA">
        <w:rPr>
          <w:rFonts w:cs="Times New Roman"/>
        </w:rPr>
        <w:t>a</w:t>
      </w:r>
      <w:r w:rsidRPr="003012BD">
        <w:rPr>
          <w:rFonts w:cs="Times New Roman"/>
        </w:rPr>
        <w:t xml:space="preserve"> mineração de textos, palavras são chamadas por </w:t>
      </w:r>
      <w:r w:rsidRPr="00F962B6">
        <w:rPr>
          <w:rFonts w:cs="Times New Roman"/>
          <w:i/>
          <w:iCs/>
          <w:rPrChange w:id="76" w:author="Olimar Junior" w:date="2020-04-24T11:36:00Z">
            <w:rPr>
              <w:rFonts w:cs="Times New Roman"/>
            </w:rPr>
          </w:rPrChange>
        </w:rPr>
        <w:t>token</w:t>
      </w:r>
      <w:r w:rsidRPr="003012BD">
        <w:rPr>
          <w:rFonts w:cs="Times New Roman"/>
        </w:rPr>
        <w:t xml:space="preserve">. Elas refletem sentimentos e emoções e trazem verdades sobre opiniões, apreços ou rejeição por determinado post, produto ou notícia. </w:t>
      </w:r>
      <w:del w:id="77" w:author="Olimar Junior" w:date="2020-04-24T11:36:00Z">
        <w:r w:rsidRPr="003012BD" w:rsidDel="00F962B6">
          <w:rPr>
            <w:rFonts w:cs="Times New Roman"/>
          </w:rPr>
          <w:delText xml:space="preserve"> </w:delText>
        </w:r>
      </w:del>
      <w:r w:rsidRPr="003012BD">
        <w:rPr>
          <w:rFonts w:cs="Times New Roman"/>
        </w:rPr>
        <w:t xml:space="preserve">Você sabe o que são documentos? Em mineração de texto, um documento é um arquivo único, podendo variar tanto entre e-mails, artigos </w:t>
      </w:r>
      <w:r w:rsidRPr="003012BD">
        <w:rPr>
          <w:rFonts w:cs="Times New Roman"/>
        </w:rPr>
        <w:lastRenderedPageBreak/>
        <w:t xml:space="preserve">web, opiniões, posts e comentários, quanto entre avaliações de cinco, quatro, três </w:t>
      </w:r>
      <w:proofErr w:type="gramStart"/>
      <w:r w:rsidRPr="003012BD">
        <w:rPr>
          <w:rFonts w:cs="Times New Roman"/>
        </w:rPr>
        <w:t>estrelas e etc.</w:t>
      </w:r>
      <w:proofErr w:type="gramEnd"/>
      <w:r w:rsidRPr="003012BD">
        <w:rPr>
          <w:rFonts w:cs="Times New Roman"/>
        </w:rPr>
        <w:t xml:space="preserve">  Um texto, seja post, seja artigo ou </w:t>
      </w:r>
      <w:del w:id="78" w:author="Olimar Junior" w:date="2020-04-24T11:37:00Z">
        <w:r w:rsidRPr="003012BD" w:rsidDel="00F962B6">
          <w:rPr>
            <w:rFonts w:cs="Times New Roman"/>
          </w:rPr>
          <w:delText>email</w:delText>
        </w:r>
      </w:del>
      <w:ins w:id="79" w:author="Olimar Junior" w:date="2020-04-24T11:37:00Z">
        <w:r w:rsidR="00F962B6" w:rsidRPr="003012BD">
          <w:rPr>
            <w:rFonts w:cs="Times New Roman"/>
          </w:rPr>
          <w:t>e-mail</w:t>
        </w:r>
      </w:ins>
      <w:r w:rsidRPr="003012BD">
        <w:rPr>
          <w:rFonts w:cs="Times New Roman"/>
        </w:rPr>
        <w:t xml:space="preserve"> é um documento. Vários textos formam uma chamada coleção.  Agora, imagine que neste universo de palavras, documentos e coleções, se faz necessário identificar emoções.</w:t>
      </w:r>
      <w:ins w:id="80" w:author="Olimar Junior" w:date="2020-04-24T11:37:00Z">
        <w:r w:rsidR="00F962B6">
          <w:rPr>
            <w:rFonts w:cs="Times New Roman"/>
          </w:rPr>
          <w:t xml:space="preserve"> </w:t>
        </w:r>
      </w:ins>
      <w:del w:id="81" w:author="Olimar Junior" w:date="2020-04-24T11:37:00Z">
        <w:r w:rsidRPr="003012BD" w:rsidDel="00F962B6">
          <w:rPr>
            <w:rFonts w:cs="Times New Roman"/>
          </w:rPr>
          <w:delText>..</w:delText>
        </w:r>
      </w:del>
      <w:r w:rsidRPr="003012BD">
        <w:rPr>
          <w:rFonts w:cs="Times New Roman"/>
        </w:rPr>
        <w:t>Para isso, se faz necessário alguns passos de tratamento de textos, feitos quase sempre em python, através da importação d</w:t>
      </w:r>
      <w:r w:rsidR="00F15AFC">
        <w:rPr>
          <w:rFonts w:cs="Times New Roman"/>
        </w:rPr>
        <w:t xml:space="preserve">o conjunto de </w:t>
      </w:r>
      <w:r w:rsidRPr="003012BD">
        <w:rPr>
          <w:rFonts w:cs="Times New Roman"/>
        </w:rPr>
        <w:t>biblioteca</w:t>
      </w:r>
      <w:r w:rsidR="00F15AFC">
        <w:rPr>
          <w:rFonts w:cs="Times New Roman"/>
        </w:rPr>
        <w:t>s</w:t>
      </w:r>
      <w:r w:rsidRPr="003012BD">
        <w:rPr>
          <w:rFonts w:cs="Times New Roman"/>
        </w:rPr>
        <w:t xml:space="preserve"> </w:t>
      </w:r>
      <w:r w:rsidR="00CC4F2F">
        <w:rPr>
          <w:rFonts w:cs="Times New Roman"/>
        </w:rPr>
        <w:t xml:space="preserve">do </w:t>
      </w:r>
      <w:r w:rsidRPr="003012BD">
        <w:rPr>
          <w:rFonts w:cs="Times New Roman"/>
        </w:rPr>
        <w:t xml:space="preserve">NLTK, que veremos mais adiante. </w:t>
      </w:r>
    </w:p>
    <w:p w14:paraId="3985C9E3" w14:textId="00193E4C" w:rsidR="00DA0F39" w:rsidRPr="003012BD" w:rsidRDefault="00DA0F39" w:rsidP="00DA0F39">
      <w:pPr>
        <w:pStyle w:val="CTxt"/>
        <w:rPr>
          <w:rFonts w:cs="Times New Roman"/>
        </w:rPr>
      </w:pPr>
      <w:r w:rsidRPr="003012BD">
        <w:rPr>
          <w:rFonts w:cs="Times New Roman"/>
        </w:rPr>
        <w:t xml:space="preserve">Em um documento, ao usar NLTK, deve-se excluir palavras “stop </w:t>
      </w:r>
      <w:proofErr w:type="spellStart"/>
      <w:r w:rsidRPr="003012BD">
        <w:rPr>
          <w:rFonts w:cs="Times New Roman"/>
        </w:rPr>
        <w:t>word</w:t>
      </w:r>
      <w:proofErr w:type="spellEnd"/>
      <w:r w:rsidRPr="003012BD">
        <w:rPr>
          <w:rFonts w:cs="Times New Roman"/>
        </w:rPr>
        <w:t xml:space="preserve">”, </w:t>
      </w:r>
      <w:r w:rsidR="001A195E">
        <w:rPr>
          <w:rFonts w:cs="Times New Roman"/>
        </w:rPr>
        <w:t xml:space="preserve">ou seja, </w:t>
      </w:r>
      <w:r w:rsidRPr="003012BD">
        <w:rPr>
          <w:rFonts w:cs="Times New Roman"/>
        </w:rPr>
        <w:t xml:space="preserve">palavras sem significado, como “e”, </w:t>
      </w:r>
      <w:proofErr w:type="gramStart"/>
      <w:r w:rsidRPr="003012BD">
        <w:rPr>
          <w:rFonts w:cs="Times New Roman"/>
        </w:rPr>
        <w:t>“ou” e etc</w:t>
      </w:r>
      <w:r w:rsidR="00B90F2D">
        <w:rPr>
          <w:rFonts w:cs="Times New Roman"/>
        </w:rPr>
        <w:t>.</w:t>
      </w:r>
      <w:proofErr w:type="gramEnd"/>
      <w:r w:rsidR="00B90F2D">
        <w:rPr>
          <w:rFonts w:cs="Times New Roman"/>
        </w:rPr>
        <w:t xml:space="preserve"> Além disso, é importante que</w:t>
      </w:r>
      <w:r w:rsidRPr="003012BD">
        <w:rPr>
          <w:rFonts w:cs="Times New Roman"/>
        </w:rPr>
        <w:t xml:space="preserve"> </w:t>
      </w:r>
      <w:r w:rsidR="00613FAB">
        <w:rPr>
          <w:rFonts w:cs="Times New Roman"/>
        </w:rPr>
        <w:t xml:space="preserve">as </w:t>
      </w:r>
      <w:r w:rsidRPr="003012BD">
        <w:rPr>
          <w:rFonts w:cs="Times New Roman"/>
        </w:rPr>
        <w:t xml:space="preserve">palavras </w:t>
      </w:r>
      <w:r w:rsidR="00B90F2D">
        <w:rPr>
          <w:rFonts w:cs="Times New Roman"/>
        </w:rPr>
        <w:t>estejam</w:t>
      </w:r>
      <w:r w:rsidRPr="003012BD">
        <w:rPr>
          <w:rFonts w:cs="Times New Roman"/>
        </w:rPr>
        <w:t xml:space="preserve"> na mesma formatação, ou seja, em letras minúsculas. Antes de tudo, ao analisar um texto é necessário calcular a frequência, denominada TF - taxa de frequência (FOSTER, FAWCETT, 2016). Cuja fórmula está abaixo:</w:t>
      </w:r>
    </w:p>
    <w:p w14:paraId="3F0C7929" w14:textId="77777777" w:rsidR="00DA0F39" w:rsidRPr="003012BD" w:rsidRDefault="00DA0F39" w:rsidP="00DA0F39">
      <w:pPr>
        <w:pStyle w:val="CTxt"/>
        <w:rPr>
          <w:rFonts w:cs="Times New Roman"/>
        </w:rPr>
      </w:pPr>
    </w:p>
    <w:p w14:paraId="5C9EE480" w14:textId="5C90E45F" w:rsidR="00DA0F39" w:rsidRPr="003012BD" w:rsidRDefault="00DA0F39" w:rsidP="00DA0F39">
      <w:pPr>
        <w:shd w:val="clear" w:color="auto" w:fill="auto"/>
        <w:spacing w:line="360" w:lineRule="auto"/>
        <w:ind w:left="360" w:right="140"/>
        <w:jc w:val="both"/>
        <w:rPr>
          <w:rFonts w:cs="Times New Roman"/>
        </w:rPr>
      </w:pPr>
      <w:r w:rsidRPr="003012BD">
        <w:rPr>
          <w:rFonts w:cs="Times New Roman"/>
        </w:rPr>
        <w:tab/>
      </w:r>
      <m:oMath>
        <m:r>
          <m:rPr>
            <m:sty m:val="b"/>
          </m:rPr>
          <w:rPr>
            <w:rStyle w:val="nfase"/>
            <w:rFonts w:ascii="Cambria Math" w:hAnsi="Cambria Math"/>
            <w:sz w:val="18"/>
            <w:szCs w:val="18"/>
          </w:rPr>
          <m:t>TF</m:t>
        </m:r>
        <m:r>
          <m:rPr>
            <m:sty m:val="p"/>
          </m:rPr>
          <w:rPr>
            <w:rStyle w:val="nfase"/>
            <w:rFonts w:ascii="Cambria Math" w:hAnsi="Cambria Math"/>
            <w:sz w:val="18"/>
            <w:szCs w:val="18"/>
          </w:rPr>
          <m:t xml:space="preserve"> </m:t>
        </m:r>
        <m:r>
          <m:rPr>
            <m:sty m:val="b"/>
          </m:rPr>
          <w:rPr>
            <w:rStyle w:val="nfase"/>
            <w:rFonts w:ascii="Cambria Math" w:hAnsi="Cambria Math"/>
            <w:sz w:val="18"/>
            <w:szCs w:val="18"/>
          </w:rPr>
          <m:t>normalizada=</m:t>
        </m:r>
        <m:f>
          <m:fPr>
            <m:ctrlPr>
              <w:rPr>
                <w:rStyle w:val="nfase"/>
                <w:rFonts w:ascii="Cambria Math" w:hAnsi="Cambria Math"/>
                <w:i w:val="0"/>
                <w:iCs w:val="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Style w:val="nfase"/>
                <w:rFonts w:ascii="Cambria Math" w:hAnsi="Cambria Math"/>
                <w:sz w:val="18"/>
                <w:szCs w:val="18"/>
              </w:rPr>
              <m:t>Frequência da avaliação em um documento</m:t>
            </m:r>
          </m:num>
          <m:den>
            <m:r>
              <m:rPr>
                <m:sty m:val="p"/>
              </m:rPr>
              <w:rPr>
                <w:rStyle w:val="nfase"/>
                <w:rFonts w:ascii="Cambria Math" w:hAnsi="Cambria Math"/>
                <w:sz w:val="18"/>
                <w:szCs w:val="18"/>
              </w:rPr>
              <m:t>Frequência maxima em um documento</m:t>
            </m:r>
          </m:den>
        </m:f>
      </m:oMath>
    </w:p>
    <w:p w14:paraId="56B0F6F0" w14:textId="77777777" w:rsidR="00DA0F39" w:rsidRPr="003012BD" w:rsidRDefault="00DA0F39" w:rsidP="00DA0F39">
      <w:pPr>
        <w:pStyle w:val="CTxt"/>
        <w:rPr>
          <w:rFonts w:cs="Times New Roman"/>
        </w:rPr>
      </w:pPr>
    </w:p>
    <w:p w14:paraId="5DFE395D" w14:textId="5B345322" w:rsidR="00DA0F39" w:rsidRPr="003012BD" w:rsidRDefault="00DA0F39">
      <w:pPr>
        <w:pStyle w:val="CTxt"/>
        <w:ind w:firstLine="360"/>
        <w:rPr>
          <w:rFonts w:cs="Times New Roman"/>
        </w:rPr>
        <w:pPrChange w:id="82" w:author="Olimar Junior" w:date="2020-04-24T11:40:00Z">
          <w:pPr>
            <w:pStyle w:val="CTxt"/>
          </w:pPr>
        </w:pPrChange>
      </w:pPr>
      <w:r w:rsidRPr="003012BD">
        <w:rPr>
          <w:rFonts w:cs="Times New Roman"/>
        </w:rPr>
        <w:t xml:space="preserve">Para exemplificar, vamos usar um exemplo de mineração de emoções, onde em </w:t>
      </w:r>
      <w:del w:id="83" w:author="Olimar Junior" w:date="2020-04-24T11:41:00Z">
        <w:r w:rsidRPr="003012BD" w:rsidDel="00F962B6">
          <w:rPr>
            <w:rFonts w:cs="Times New Roman"/>
          </w:rPr>
          <w:delText xml:space="preserve">um </w:delText>
        </w:r>
      </w:del>
      <w:ins w:id="84" w:author="Olimar Junior" w:date="2020-04-24T11:41:00Z">
        <w:r w:rsidR="00F962B6">
          <w:rPr>
            <w:rFonts w:cs="Times New Roman"/>
          </w:rPr>
          <w:t>1</w:t>
        </w:r>
        <w:r w:rsidR="00F962B6" w:rsidRPr="003012BD">
          <w:rPr>
            <w:rFonts w:cs="Times New Roman"/>
          </w:rPr>
          <w:t xml:space="preserve"> </w:t>
        </w:r>
      </w:ins>
      <w:r w:rsidRPr="003012BD">
        <w:rPr>
          <w:rFonts w:cs="Times New Roman"/>
        </w:rPr>
        <w:t xml:space="preserve">documento analisado: A avaliação </w:t>
      </w:r>
      <w:ins w:id="85" w:author="Olimar Junior" w:date="2020-04-24T11:39:00Z">
        <w:r w:rsidR="00F962B6">
          <w:rPr>
            <w:rFonts w:cs="Times New Roman"/>
          </w:rPr>
          <w:t>“</w:t>
        </w:r>
      </w:ins>
      <w:r w:rsidRPr="003012BD">
        <w:rPr>
          <w:rFonts w:cs="Times New Roman"/>
        </w:rPr>
        <w:t>Bom atendimento</w:t>
      </w:r>
      <w:ins w:id="86" w:author="Olimar Junior" w:date="2020-04-24T11:39:00Z">
        <w:r w:rsidR="00F962B6">
          <w:rPr>
            <w:rFonts w:cs="Times New Roman"/>
          </w:rPr>
          <w:t>”</w:t>
        </w:r>
      </w:ins>
      <w:r w:rsidRPr="003012BD">
        <w:rPr>
          <w:rFonts w:cs="Times New Roman"/>
        </w:rPr>
        <w:t xml:space="preserve"> aparece 3 vezes, </w:t>
      </w:r>
      <w:ins w:id="87" w:author="Olimar Junior" w:date="2020-04-24T11:39:00Z">
        <w:r w:rsidR="00F962B6">
          <w:rPr>
            <w:rFonts w:cs="Times New Roman"/>
          </w:rPr>
          <w:t>“</w:t>
        </w:r>
      </w:ins>
      <w:r w:rsidRPr="003012BD">
        <w:rPr>
          <w:rFonts w:cs="Times New Roman"/>
        </w:rPr>
        <w:t>Agilidade</w:t>
      </w:r>
      <w:ins w:id="88" w:author="Olimar Junior" w:date="2020-04-24T11:39:00Z">
        <w:r w:rsidR="00F962B6">
          <w:rPr>
            <w:rFonts w:cs="Times New Roman"/>
          </w:rPr>
          <w:t>”</w:t>
        </w:r>
      </w:ins>
      <w:r w:rsidRPr="003012BD">
        <w:rPr>
          <w:rFonts w:cs="Times New Roman"/>
        </w:rPr>
        <w:t xml:space="preserve"> aparece 2 </w:t>
      </w:r>
      <w:r w:rsidR="006B4BD9" w:rsidRPr="003012BD">
        <w:rPr>
          <w:rFonts w:cs="Times New Roman"/>
        </w:rPr>
        <w:t>vezes, e</w:t>
      </w:r>
      <w:r w:rsidRPr="003012BD">
        <w:rPr>
          <w:rFonts w:cs="Times New Roman"/>
        </w:rPr>
        <w:t xml:space="preserve"> </w:t>
      </w:r>
      <w:ins w:id="89" w:author="Olimar Junior" w:date="2020-04-24T11:39:00Z">
        <w:r w:rsidR="00F962B6">
          <w:rPr>
            <w:rFonts w:cs="Times New Roman"/>
          </w:rPr>
          <w:t>“</w:t>
        </w:r>
      </w:ins>
      <w:r w:rsidRPr="003012BD">
        <w:rPr>
          <w:rFonts w:cs="Times New Roman"/>
        </w:rPr>
        <w:t>Qualidade</w:t>
      </w:r>
      <w:ins w:id="90" w:author="Olimar Junior" w:date="2020-04-24T11:39:00Z">
        <w:r w:rsidR="00F962B6">
          <w:rPr>
            <w:rFonts w:cs="Times New Roman"/>
          </w:rPr>
          <w:t>”</w:t>
        </w:r>
      </w:ins>
      <w:r w:rsidRPr="003012BD">
        <w:rPr>
          <w:rFonts w:cs="Times New Roman"/>
        </w:rPr>
        <w:t xml:space="preserve"> aparece 1 vez. Para calcular a taxa de frequência </w:t>
      </w:r>
      <w:r w:rsidR="007504E7">
        <w:rPr>
          <w:rFonts w:cs="Times New Roman"/>
        </w:rPr>
        <w:t>das palavras</w:t>
      </w:r>
      <w:r w:rsidRPr="003012BD">
        <w:rPr>
          <w:rFonts w:cs="Times New Roman"/>
        </w:rPr>
        <w:t xml:space="preserve"> fazemos um cálculo de normalização:</w:t>
      </w:r>
    </w:p>
    <w:p w14:paraId="7CEB9F5D" w14:textId="77777777" w:rsidR="00DA0F39" w:rsidRPr="003012BD" w:rsidRDefault="00DA0F39" w:rsidP="00DA0F39">
      <w:pPr>
        <w:pStyle w:val="CTxt"/>
        <w:rPr>
          <w:rFonts w:cs="Times New Roman"/>
        </w:rPr>
      </w:pPr>
    </w:p>
    <w:p w14:paraId="5D1775AE" w14:textId="2BBD7025" w:rsidR="00DA0F39" w:rsidRPr="003012BD" w:rsidRDefault="00DA0F39" w:rsidP="00D80CAC">
      <w:pPr>
        <w:pStyle w:val="PargrafodaLista"/>
        <w:numPr>
          <w:ilvl w:val="0"/>
          <w:numId w:val="13"/>
        </w:numPr>
        <w:shd w:val="clear" w:color="auto" w:fill="auto"/>
        <w:spacing w:line="360" w:lineRule="auto"/>
        <w:ind w:right="140"/>
        <w:jc w:val="both"/>
        <w:rPr>
          <w:rStyle w:val="nfase"/>
          <w:sz w:val="18"/>
          <w:szCs w:val="18"/>
        </w:rPr>
      </w:pPr>
      <m:oMath>
        <m:r>
          <m:rPr>
            <m:sty m:val="b"/>
          </m:rPr>
          <w:rPr>
            <w:rStyle w:val="nfase"/>
            <w:rFonts w:ascii="Cambria Math" w:hAnsi="Cambria Math"/>
            <w:sz w:val="18"/>
            <w:szCs w:val="18"/>
          </w:rPr>
          <m:t>TF</m:t>
        </m:r>
        <m:r>
          <m:rPr>
            <m:sty m:val="p"/>
          </m:rPr>
          <w:rPr>
            <w:rStyle w:val="nfase"/>
            <w:rFonts w:ascii="Cambria Math" w:hAnsi="Cambria Math"/>
            <w:sz w:val="18"/>
            <w:szCs w:val="18"/>
          </w:rPr>
          <m:t xml:space="preserve"> </m:t>
        </m:r>
        <m:r>
          <m:rPr>
            <m:sty m:val="b"/>
          </m:rPr>
          <w:rPr>
            <w:rStyle w:val="nfase"/>
            <w:rFonts w:ascii="Cambria Math" w:hAnsi="Cambria Math"/>
            <w:sz w:val="18"/>
            <w:szCs w:val="18"/>
          </w:rPr>
          <m:t>normalizada=</m:t>
        </m:r>
        <m:f>
          <m:fPr>
            <m:ctrlPr>
              <w:rPr>
                <w:rStyle w:val="nfase"/>
                <w:rFonts w:ascii="Cambria Math" w:hAnsi="Cambria Math"/>
                <w:i w:val="0"/>
                <w:iCs w:val="0"/>
                <w:sz w:val="18"/>
                <w:szCs w:val="18"/>
              </w:rPr>
            </m:ctrlPr>
          </m:fPr>
          <m:num>
            <m:r>
              <m:rPr>
                <m:sty m:val="p"/>
              </m:rPr>
              <w:rPr>
                <w:rStyle w:val="nfase"/>
                <w:rFonts w:ascii="Cambria Math" w:hAnsi="Cambria Math"/>
                <w:sz w:val="18"/>
                <w:szCs w:val="18"/>
              </w:rPr>
              <m:t>Frequência da avaliação em um documento</m:t>
            </m:r>
          </m:num>
          <m:den>
            <m:r>
              <m:rPr>
                <m:sty m:val="p"/>
              </m:rPr>
              <w:rPr>
                <w:rStyle w:val="nfase"/>
                <w:rFonts w:ascii="Cambria Math" w:hAnsi="Cambria Math"/>
                <w:sz w:val="18"/>
                <w:szCs w:val="18"/>
              </w:rPr>
              <m:t>Frequência maxima em um documento</m:t>
            </m:r>
          </m:den>
        </m:f>
      </m:oMath>
    </w:p>
    <w:p w14:paraId="680A8A85" w14:textId="77777777" w:rsidR="00DA0F39" w:rsidRPr="003012BD" w:rsidRDefault="00DA0F39" w:rsidP="00D80CAC">
      <w:pPr>
        <w:pStyle w:val="PargrafodaLista"/>
        <w:numPr>
          <w:ilvl w:val="0"/>
          <w:numId w:val="12"/>
        </w:numPr>
        <w:shd w:val="clear" w:color="auto" w:fill="auto"/>
        <w:spacing w:line="360" w:lineRule="auto"/>
        <w:ind w:right="140"/>
        <w:jc w:val="both"/>
        <w:rPr>
          <w:rStyle w:val="nfase"/>
          <w:sz w:val="18"/>
          <w:szCs w:val="18"/>
        </w:rPr>
      </w:pPr>
      <m:oMath>
        <m:r>
          <m:rPr>
            <m:sty m:val="b"/>
          </m:rPr>
          <w:rPr>
            <w:rStyle w:val="nfase"/>
            <w:rFonts w:ascii="Cambria Math" w:hAnsi="Cambria Math"/>
            <w:sz w:val="18"/>
            <w:szCs w:val="18"/>
          </w:rPr>
          <m:t>tf normalizada Bom atendimento =  3/3</m:t>
        </m:r>
      </m:oMath>
    </w:p>
    <w:p w14:paraId="7771093F" w14:textId="77777777" w:rsidR="00DA0F39" w:rsidRPr="003012BD" w:rsidRDefault="00DA0F39" w:rsidP="00D80CAC">
      <w:pPr>
        <w:pStyle w:val="PargrafodaLista"/>
        <w:numPr>
          <w:ilvl w:val="0"/>
          <w:numId w:val="12"/>
        </w:numPr>
        <w:shd w:val="clear" w:color="auto" w:fill="auto"/>
        <w:spacing w:line="360" w:lineRule="auto"/>
        <w:ind w:right="140"/>
        <w:jc w:val="both"/>
        <w:rPr>
          <w:rStyle w:val="nfase"/>
          <w:sz w:val="18"/>
          <w:szCs w:val="18"/>
        </w:rPr>
      </w:pPr>
      <m:oMath>
        <m:r>
          <m:rPr>
            <m:sty m:val="b"/>
          </m:rPr>
          <w:rPr>
            <w:rStyle w:val="nfase"/>
            <w:rFonts w:ascii="Cambria Math" w:hAnsi="Cambria Math"/>
            <w:sz w:val="18"/>
            <w:szCs w:val="18"/>
          </w:rPr>
          <m:t>tf normalizada Agilidade= 2/3</m:t>
        </m:r>
      </m:oMath>
    </w:p>
    <w:p w14:paraId="467CBC88" w14:textId="77777777" w:rsidR="00DA0F39" w:rsidRPr="003012BD" w:rsidRDefault="00DA0F39" w:rsidP="00D80CAC">
      <w:pPr>
        <w:pStyle w:val="PargrafodaLista"/>
        <w:numPr>
          <w:ilvl w:val="0"/>
          <w:numId w:val="12"/>
        </w:numPr>
        <w:shd w:val="clear" w:color="auto" w:fill="auto"/>
        <w:spacing w:line="360" w:lineRule="auto"/>
        <w:ind w:right="140"/>
        <w:jc w:val="both"/>
        <w:rPr>
          <w:rStyle w:val="nfase"/>
          <w:sz w:val="18"/>
          <w:szCs w:val="18"/>
        </w:rPr>
      </w:pPr>
      <m:oMath>
        <m:r>
          <m:rPr>
            <m:sty m:val="b"/>
          </m:rPr>
          <w:rPr>
            <w:rStyle w:val="nfase"/>
            <w:rFonts w:ascii="Cambria Math" w:hAnsi="Cambria Math"/>
            <w:sz w:val="18"/>
            <w:szCs w:val="18"/>
          </w:rPr>
          <m:t xml:space="preserve">tf normalizada </m:t>
        </m:r>
        <m:r>
          <m:rPr>
            <m:sty m:val="p"/>
          </m:rPr>
          <w:rPr>
            <w:rStyle w:val="nfase"/>
            <w:rFonts w:ascii="Cambria Math" w:hAnsi="Cambria Math"/>
            <w:sz w:val="18"/>
            <w:szCs w:val="18"/>
          </w:rPr>
          <m:t>Qualidade</m:t>
        </m:r>
        <m:r>
          <m:rPr>
            <m:sty m:val="b"/>
          </m:rPr>
          <w:rPr>
            <w:rStyle w:val="nfase"/>
            <w:rFonts w:ascii="Cambria Math" w:hAnsi="Cambria Math"/>
            <w:sz w:val="18"/>
            <w:szCs w:val="18"/>
          </w:rPr>
          <m:t>=</m:t>
        </m:r>
        <m:f>
          <m:fPr>
            <m:ctrlPr>
              <w:rPr>
                <w:rStyle w:val="nfase"/>
                <w:rFonts w:ascii="Cambria Math" w:hAnsi="Cambria Math"/>
                <w:i w:val="0"/>
                <w:iCs w:val="0"/>
                <w:sz w:val="18"/>
                <w:szCs w:val="18"/>
              </w:rPr>
            </m:ctrlPr>
          </m:fPr>
          <m:num>
            <m:r>
              <m:rPr>
                <m:sty m:val="b"/>
              </m:rPr>
              <w:rPr>
                <w:rStyle w:val="nfase"/>
                <w:rFonts w:ascii="Cambria Math" w:hAnsi="Cambria Math"/>
                <w:sz w:val="18"/>
                <w:szCs w:val="18"/>
              </w:rPr>
              <m:t>1</m:t>
            </m:r>
          </m:num>
          <m:den>
            <m:r>
              <m:rPr>
                <m:sty m:val="b"/>
              </m:rPr>
              <w:rPr>
                <w:rStyle w:val="nfase"/>
                <w:rFonts w:ascii="Cambria Math" w:hAnsi="Cambria Math"/>
                <w:sz w:val="18"/>
                <w:szCs w:val="18"/>
              </w:rPr>
              <m:t>3</m:t>
            </m:r>
          </m:den>
        </m:f>
      </m:oMath>
    </w:p>
    <w:p w14:paraId="1DEFE8DC" w14:textId="77777777" w:rsidR="007250D2" w:rsidRDefault="007250D2" w:rsidP="003B14A2">
      <w:pPr>
        <w:pStyle w:val="CTxt"/>
        <w:ind w:firstLine="0"/>
        <w:rPr>
          <w:rFonts w:cs="Times New Roman"/>
        </w:rPr>
      </w:pPr>
    </w:p>
    <w:p w14:paraId="232D90F1" w14:textId="0CF1C81F" w:rsidR="00DA0F39" w:rsidRDefault="00DA0F39">
      <w:pPr>
        <w:pStyle w:val="CTxt"/>
        <w:ind w:firstLine="360"/>
        <w:rPr>
          <w:rFonts w:cs="Times New Roman"/>
        </w:rPr>
        <w:pPrChange w:id="91" w:author="Olimar Junior" w:date="2020-04-24T11:40:00Z">
          <w:pPr>
            <w:pStyle w:val="CTxt"/>
            <w:ind w:firstLine="0"/>
          </w:pPr>
        </w:pPrChange>
      </w:pPr>
      <w:r w:rsidRPr="003012BD">
        <w:rPr>
          <w:rFonts w:cs="Times New Roman"/>
        </w:rPr>
        <w:t xml:space="preserve">Agora, </w:t>
      </w:r>
      <w:ins w:id="92" w:author="Olimar Junior" w:date="2020-04-24T11:42:00Z">
        <w:r w:rsidR="00F962B6">
          <w:rPr>
            <w:rFonts w:cs="Times New Roman"/>
          </w:rPr>
          <w:t xml:space="preserve">em outro exemplo, </w:t>
        </w:r>
      </w:ins>
      <w:r w:rsidRPr="003012BD">
        <w:rPr>
          <w:rFonts w:cs="Times New Roman"/>
        </w:rPr>
        <w:t xml:space="preserve">na coleção inteira de documentos analisados, existem 8 documentos analisados. Ao analisar a frequência dessas palavras na coleção inteira, percebe-se que nem sempre uma emoção muito presente em um texto está na maioria dos textos, tem-se: Na coleção em questão: </w:t>
      </w:r>
      <w:ins w:id="93" w:author="Olimar Junior" w:date="2020-04-24T11:42:00Z">
        <w:r w:rsidR="00F962B6">
          <w:rPr>
            <w:rFonts w:cs="Times New Roman"/>
          </w:rPr>
          <w:t>“</w:t>
        </w:r>
      </w:ins>
      <w:r w:rsidRPr="003012BD">
        <w:rPr>
          <w:rFonts w:cs="Times New Roman"/>
        </w:rPr>
        <w:t>Bom atendimento</w:t>
      </w:r>
      <w:ins w:id="94" w:author="Olimar Junior" w:date="2020-04-24T11:42:00Z">
        <w:r w:rsidR="00F962B6">
          <w:rPr>
            <w:rFonts w:cs="Times New Roman"/>
          </w:rPr>
          <w:t>”</w:t>
        </w:r>
      </w:ins>
      <w:r w:rsidRPr="003012BD">
        <w:rPr>
          <w:rFonts w:cs="Times New Roman"/>
        </w:rPr>
        <w:t xml:space="preserve"> (ocorre em 5 documentos), </w:t>
      </w:r>
      <w:ins w:id="95" w:author="Olimar Junior" w:date="2020-04-24T11:42:00Z">
        <w:r w:rsidR="00F962B6">
          <w:rPr>
            <w:rFonts w:cs="Times New Roman"/>
          </w:rPr>
          <w:t>“</w:t>
        </w:r>
      </w:ins>
      <w:r w:rsidRPr="003012BD">
        <w:rPr>
          <w:rFonts w:cs="Times New Roman"/>
        </w:rPr>
        <w:t>Agilidade</w:t>
      </w:r>
      <w:ins w:id="96" w:author="Olimar Junior" w:date="2020-04-24T11:42:00Z">
        <w:r w:rsidR="00F962B6">
          <w:rPr>
            <w:rFonts w:cs="Times New Roman"/>
          </w:rPr>
          <w:t>”</w:t>
        </w:r>
      </w:ins>
      <w:r w:rsidRPr="003012BD">
        <w:rPr>
          <w:rFonts w:cs="Times New Roman"/>
        </w:rPr>
        <w:t xml:space="preserve"> (ocorre em 1 documentos), </w:t>
      </w:r>
      <w:ins w:id="97" w:author="Olimar Junior" w:date="2020-04-24T11:42:00Z">
        <w:r w:rsidR="00F962B6">
          <w:rPr>
            <w:rFonts w:cs="Times New Roman"/>
          </w:rPr>
          <w:t>“</w:t>
        </w:r>
      </w:ins>
      <w:r w:rsidRPr="003012BD">
        <w:rPr>
          <w:rFonts w:cs="Times New Roman"/>
        </w:rPr>
        <w:t>Qualidade</w:t>
      </w:r>
      <w:ins w:id="98" w:author="Olimar Junior" w:date="2020-04-24T11:42:00Z">
        <w:r w:rsidR="00F962B6">
          <w:rPr>
            <w:rFonts w:cs="Times New Roman"/>
          </w:rPr>
          <w:t>”</w:t>
        </w:r>
      </w:ins>
      <w:r w:rsidRPr="003012BD">
        <w:rPr>
          <w:rFonts w:cs="Times New Roman"/>
        </w:rPr>
        <w:t xml:space="preserve"> (ocorre em 8 documentos). Assim, é necessário calcular a quantidade de repetição do corpo completo.</w:t>
      </w:r>
    </w:p>
    <w:p w14:paraId="7EF6AB14" w14:textId="77777777" w:rsidR="007250D2" w:rsidRPr="003012BD" w:rsidRDefault="007250D2" w:rsidP="003B14A2">
      <w:pPr>
        <w:pStyle w:val="CTxt"/>
        <w:ind w:firstLine="0"/>
        <w:rPr>
          <w:rFonts w:cs="Times New Roman"/>
        </w:rPr>
      </w:pPr>
    </w:p>
    <w:p w14:paraId="261E3A34" w14:textId="77777777" w:rsidR="00DA0F39" w:rsidRPr="003012BD" w:rsidRDefault="00DA0F39" w:rsidP="00D80CAC">
      <w:pPr>
        <w:pStyle w:val="CTxt"/>
        <w:numPr>
          <w:ilvl w:val="0"/>
          <w:numId w:val="14"/>
        </w:numPr>
        <w:rPr>
          <w:rFonts w:cs="Times New Roman"/>
        </w:rPr>
      </w:pPr>
      <w:r w:rsidRPr="003012BD">
        <w:rPr>
          <w:rFonts w:cs="Times New Roman"/>
        </w:rPr>
        <w:t>Índice de avaliação de Bom atendimento = 3/3 x 5 = 5</w:t>
      </w:r>
    </w:p>
    <w:p w14:paraId="70ABAFC2" w14:textId="77777777" w:rsidR="00DA0F39" w:rsidRPr="003012BD" w:rsidRDefault="00DA0F39" w:rsidP="00D80CAC">
      <w:pPr>
        <w:pStyle w:val="CTxt"/>
        <w:numPr>
          <w:ilvl w:val="0"/>
          <w:numId w:val="14"/>
        </w:numPr>
        <w:rPr>
          <w:rFonts w:cs="Times New Roman"/>
        </w:rPr>
      </w:pPr>
      <w:r w:rsidRPr="003012BD">
        <w:rPr>
          <w:rFonts w:cs="Times New Roman"/>
        </w:rPr>
        <w:t>Índice de Importância de Agilidade = 2/3 x 1 = 0,66</w:t>
      </w:r>
    </w:p>
    <w:p w14:paraId="0582A1A3" w14:textId="17C4FEA4" w:rsidR="00DA0F39" w:rsidRDefault="00DA0F39" w:rsidP="00D80CAC">
      <w:pPr>
        <w:pStyle w:val="CTxt"/>
        <w:numPr>
          <w:ilvl w:val="0"/>
          <w:numId w:val="14"/>
        </w:numPr>
        <w:rPr>
          <w:rFonts w:cs="Times New Roman"/>
        </w:rPr>
      </w:pPr>
      <w:r w:rsidRPr="003012BD">
        <w:rPr>
          <w:rFonts w:cs="Times New Roman"/>
        </w:rPr>
        <w:t>Índice de Importância de Qualidade 1/3 X 8 = 2,66</w:t>
      </w:r>
      <w:del w:id="99" w:author="Olimar Junior" w:date="2020-04-24T11:43:00Z">
        <w:r w:rsidR="003B14A2" w:rsidRPr="003012BD" w:rsidDel="00F962B6">
          <w:rPr>
            <w:rFonts w:cs="Times New Roman"/>
          </w:rPr>
          <w:delText>]</w:delText>
        </w:r>
      </w:del>
    </w:p>
    <w:p w14:paraId="7F7F9CF0" w14:textId="26AA69F7" w:rsidR="00DA0F39" w:rsidRPr="002B0B12" w:rsidRDefault="00F962B6">
      <w:pPr>
        <w:pStyle w:val="CTxt"/>
        <w:ind w:firstLine="558"/>
        <w:rPr>
          <w:rFonts w:cs="Times New Roman"/>
          <w:strike/>
        </w:rPr>
      </w:pPr>
      <w:commentRangeStart w:id="100"/>
      <w:ins w:id="101" w:author="Olimar Junior" w:date="2020-04-24T11:44:00Z">
        <w:r w:rsidRPr="002B0B12">
          <w:rPr>
            <w:rFonts w:cs="Times New Roman"/>
            <w:strike/>
          </w:rPr>
          <w:t>Em uma outra</w:t>
        </w:r>
      </w:ins>
      <w:r w:rsidR="00C04398" w:rsidRPr="002B0B12">
        <w:rPr>
          <w:rFonts w:cs="Times New Roman"/>
          <w:strike/>
        </w:rPr>
        <w:t xml:space="preserve"> </w:t>
      </w:r>
      <w:del w:id="102" w:author="Olimar Junior" w:date="2020-04-24T11:44:00Z">
        <w:r w:rsidR="00DA0F39" w:rsidRPr="002B0B12" w:rsidDel="00F962B6">
          <w:rPr>
            <w:rFonts w:cs="Times New Roman"/>
            <w:strike/>
          </w:rPr>
          <w:delText xml:space="preserve">Esta </w:delText>
        </w:r>
      </w:del>
      <w:r w:rsidR="00DA0F39" w:rsidRPr="002B0B12">
        <w:rPr>
          <w:rFonts w:cs="Times New Roman"/>
          <w:strike/>
        </w:rPr>
        <w:t>análise</w:t>
      </w:r>
      <w:ins w:id="103" w:author="Olimar Junior" w:date="2020-04-24T11:46:00Z">
        <w:r w:rsidR="00A87A5B" w:rsidRPr="002B0B12">
          <w:rPr>
            <w:rFonts w:cs="Times New Roman"/>
            <w:strike/>
          </w:rPr>
          <w:t xml:space="preserve">, </w:t>
        </w:r>
      </w:ins>
      <w:del w:id="104" w:author="Olimar Junior" w:date="2020-04-24T11:44:00Z">
        <w:r w:rsidR="00DA0F39" w:rsidRPr="002B0B12" w:rsidDel="00F962B6">
          <w:rPr>
            <w:rFonts w:cs="Times New Roman"/>
            <w:strike/>
          </w:rPr>
          <w:delText xml:space="preserve"> </w:delText>
        </w:r>
      </w:del>
      <w:ins w:id="105" w:author="Olimar Junior" w:date="2020-04-24T11:46:00Z">
        <w:r w:rsidR="00A87A5B" w:rsidRPr="002B0B12">
          <w:rPr>
            <w:rFonts w:cs="Times New Roman"/>
            <w:strike/>
          </w:rPr>
          <w:t>que pode ser considerada</w:t>
        </w:r>
      </w:ins>
      <w:del w:id="106" w:author="Olimar Junior" w:date="2020-04-24T11:44:00Z">
        <w:r w:rsidR="00DA0F39" w:rsidRPr="002B0B12" w:rsidDel="00F962B6">
          <w:rPr>
            <w:rFonts w:cs="Times New Roman"/>
            <w:strike/>
          </w:rPr>
          <w:delText>é</w:delText>
        </w:r>
      </w:del>
      <w:r w:rsidR="00DA0F39" w:rsidRPr="002B0B12">
        <w:rPr>
          <w:rFonts w:cs="Times New Roman"/>
          <w:strike/>
        </w:rPr>
        <w:t xml:space="preserve"> melhor ainda, quando se aplica o conceito de </w:t>
      </w:r>
      <w:ins w:id="107" w:author="Olimar Junior" w:date="2020-04-24T11:43:00Z">
        <w:r w:rsidRPr="002B0B12">
          <w:rPr>
            <w:rFonts w:cs="Times New Roman"/>
            <w:strike/>
          </w:rPr>
          <w:t>“</w:t>
        </w:r>
      </w:ins>
      <w:proofErr w:type="spellStart"/>
      <w:r w:rsidR="00DA0F39" w:rsidRPr="002B0B12">
        <w:rPr>
          <w:rFonts w:cs="Times New Roman"/>
          <w:strike/>
        </w:rPr>
        <w:t>clusterização</w:t>
      </w:r>
      <w:proofErr w:type="spellEnd"/>
      <w:ins w:id="108" w:author="Olimar Junior" w:date="2020-04-24T11:43:00Z">
        <w:r w:rsidRPr="002B0B12">
          <w:rPr>
            <w:rFonts w:cs="Times New Roman"/>
            <w:strike/>
          </w:rPr>
          <w:t>”</w:t>
        </w:r>
      </w:ins>
      <w:r w:rsidR="00DA0F39" w:rsidRPr="002B0B12">
        <w:rPr>
          <w:rFonts w:cs="Times New Roman"/>
          <w:strike/>
        </w:rPr>
        <w:t xml:space="preserve"> de público alvo, antes de aplicar cálculos, por exemplo, quando se divide o conjunto de documentos em três coleções de opiniões, uma coleção de jovens entre 20 e 30 anos, outra coleção entre adultos de 30 a 40 anos e outra coleção entre adultos de 40 a 50 anos</w:t>
      </w:r>
      <w:del w:id="109" w:author="Olimar Junior" w:date="2020-04-24T11:45:00Z">
        <w:r w:rsidR="00DA0F39" w:rsidRPr="002B0B12" w:rsidDel="00F962B6">
          <w:rPr>
            <w:rFonts w:cs="Times New Roman"/>
            <w:strike/>
          </w:rPr>
          <w:delText xml:space="preserve">, por exemplo.  </w:delText>
        </w:r>
      </w:del>
      <w:ins w:id="110" w:author="Olimar Junior" w:date="2020-04-24T11:45:00Z">
        <w:r w:rsidRPr="002B0B12">
          <w:rPr>
            <w:rFonts w:cs="Times New Roman"/>
            <w:strike/>
          </w:rPr>
          <w:t>.</w:t>
        </w:r>
      </w:ins>
      <w:commentRangeEnd w:id="100"/>
      <w:ins w:id="111" w:author="Olimar Junior" w:date="2020-04-24T11:47:00Z">
        <w:r w:rsidR="00A87A5B" w:rsidRPr="002B0B12">
          <w:rPr>
            <w:rStyle w:val="Refdecomentrio"/>
            <w:rFonts w:asciiTheme="minorHAnsi" w:eastAsiaTheme="minorEastAsia" w:hAnsiTheme="minorHAnsi"/>
            <w:strike/>
          </w:rPr>
          <w:commentReference w:id="100"/>
        </w:r>
      </w:ins>
    </w:p>
    <w:p w14:paraId="5064F013" w14:textId="0A60A212" w:rsidR="002B0B12" w:rsidRPr="003012BD" w:rsidRDefault="002B0B12" w:rsidP="002B0B12">
      <w:pPr>
        <w:pStyle w:val="CTxt"/>
        <w:ind w:firstLine="558"/>
        <w:rPr>
          <w:rFonts w:cs="Times New Roman"/>
        </w:rPr>
      </w:pPr>
      <w:r w:rsidRPr="002B0B12">
        <w:rPr>
          <w:rFonts w:cs="Times New Roman"/>
          <w:highlight w:val="magenta"/>
        </w:rPr>
        <w:t xml:space="preserve">Usar cálculos de palavras mais citadas ajuda a saber o que de fato é importante, além disso, existe um conceito chamado </w:t>
      </w:r>
      <w:proofErr w:type="spellStart"/>
      <w:r w:rsidRPr="002B0B12">
        <w:rPr>
          <w:rFonts w:cs="Times New Roman"/>
          <w:highlight w:val="magenta"/>
        </w:rPr>
        <w:t>clusterização</w:t>
      </w:r>
      <w:proofErr w:type="spellEnd"/>
      <w:r w:rsidRPr="002B0B12">
        <w:rPr>
          <w:rFonts w:cs="Times New Roman"/>
          <w:highlight w:val="magenta"/>
        </w:rPr>
        <w:t xml:space="preserve">, que auxilia na venda de produtos combinados ou oferta por público-alvo. Em </w:t>
      </w:r>
      <w:proofErr w:type="spellStart"/>
      <w:r w:rsidRPr="002B0B12">
        <w:rPr>
          <w:rFonts w:cs="Times New Roman"/>
          <w:highlight w:val="magenta"/>
        </w:rPr>
        <w:t>clusterização</w:t>
      </w:r>
      <w:proofErr w:type="spellEnd"/>
      <w:r w:rsidRPr="002B0B12">
        <w:rPr>
          <w:rFonts w:cs="Times New Roman"/>
          <w:highlight w:val="magenta"/>
        </w:rPr>
        <w:t xml:space="preserve"> por produtos combinados, por exemplo, sabendo que de</w:t>
      </w:r>
      <w:r>
        <w:rPr>
          <w:rFonts w:cs="Times New Roman"/>
          <w:highlight w:val="magenta"/>
        </w:rPr>
        <w:t>ntre</w:t>
      </w:r>
      <w:r w:rsidRPr="002B0B12">
        <w:rPr>
          <w:rFonts w:cs="Times New Roman"/>
          <w:highlight w:val="magenta"/>
        </w:rPr>
        <w:t xml:space="preserve"> todos que falam de pipoca em um texto, 80% falam também de refrigerante, pode-se identificar que é possível fazer um combo para promoções.  Em </w:t>
      </w:r>
      <w:proofErr w:type="spellStart"/>
      <w:r w:rsidRPr="002B0B12">
        <w:rPr>
          <w:rFonts w:cs="Times New Roman"/>
          <w:highlight w:val="magenta"/>
        </w:rPr>
        <w:t>clusterização</w:t>
      </w:r>
      <w:proofErr w:type="spellEnd"/>
      <w:r w:rsidRPr="002B0B12">
        <w:rPr>
          <w:rFonts w:cs="Times New Roman"/>
          <w:highlight w:val="magenta"/>
        </w:rPr>
        <w:t xml:space="preserve"> por </w:t>
      </w:r>
      <w:r w:rsidRPr="002B0B12">
        <w:rPr>
          <w:rFonts w:cs="Times New Roman"/>
          <w:highlight w:val="magenta"/>
        </w:rPr>
        <w:t>público-alvo,</w:t>
      </w:r>
      <w:r w:rsidRPr="002B0B12">
        <w:rPr>
          <w:rFonts w:cs="Times New Roman"/>
          <w:highlight w:val="magenta"/>
        </w:rPr>
        <w:t xml:space="preserve"> por exemplo,</w:t>
      </w:r>
      <w:r w:rsidRPr="002B0B12">
        <w:rPr>
          <w:rFonts w:cs="Times New Roman"/>
          <w:highlight w:val="magenta"/>
        </w:rPr>
        <w:t xml:space="preserve"> pode-se dividir as análises de textos por clusters por idade, avaliando </w:t>
      </w:r>
      <w:r w:rsidRPr="002B0B12">
        <w:rPr>
          <w:rFonts w:cs="Times New Roman"/>
          <w:highlight w:val="magenta"/>
        </w:rPr>
        <w:t xml:space="preserve">uma coleção </w:t>
      </w:r>
      <w:r w:rsidRPr="002B0B12">
        <w:rPr>
          <w:rFonts w:cs="Times New Roman"/>
          <w:highlight w:val="magenta"/>
        </w:rPr>
        <w:t xml:space="preserve">de textos </w:t>
      </w:r>
      <w:r w:rsidRPr="002B0B12">
        <w:rPr>
          <w:rFonts w:cs="Times New Roman"/>
          <w:highlight w:val="magenta"/>
        </w:rPr>
        <w:t>de jovens entre 20 e 30 anos, outra coleção entre adultos de 30 a 40 anos e outra coleção entre adultos de 40 a 50 anos</w:t>
      </w:r>
      <w:del w:id="112" w:author="Olimar Junior" w:date="2020-04-24T11:45:00Z">
        <w:r w:rsidRPr="002B0B12" w:rsidDel="00F962B6">
          <w:rPr>
            <w:rFonts w:cs="Times New Roman"/>
            <w:highlight w:val="magenta"/>
          </w:rPr>
          <w:delText xml:space="preserve">, por exemplo.  </w:delText>
        </w:r>
      </w:del>
      <w:r w:rsidRPr="002B0B12">
        <w:rPr>
          <w:rFonts w:cs="Times New Roman"/>
          <w:highlight w:val="magenta"/>
        </w:rPr>
        <w:t>, pode-se descobrir semelhanças úteis</w:t>
      </w:r>
      <w:r>
        <w:rPr>
          <w:rFonts w:cs="Times New Roman"/>
          <w:highlight w:val="magenta"/>
        </w:rPr>
        <w:t xml:space="preserve"> entre as opiniões de cada grupo, que auxiliam na formação de</w:t>
      </w:r>
      <w:r w:rsidRPr="002B0B12">
        <w:rPr>
          <w:rFonts w:cs="Times New Roman"/>
          <w:highlight w:val="magenta"/>
        </w:rPr>
        <w:t xml:space="preserve"> futuras propagandas.</w:t>
      </w:r>
      <w:r>
        <w:rPr>
          <w:rFonts w:cs="Times New Roman"/>
          <w:strike/>
        </w:rPr>
        <w:t xml:space="preserve"> </w:t>
      </w:r>
    </w:p>
    <w:p w14:paraId="0BC284C3" w14:textId="77777777" w:rsidR="00C44419" w:rsidRDefault="00C44419" w:rsidP="00C44419">
      <w:pPr>
        <w:pStyle w:val="CTxt"/>
        <w:ind w:firstLine="0"/>
        <w:rPr>
          <w:rFonts w:cs="Times New Roman"/>
          <w:b/>
          <w:bCs/>
        </w:rPr>
      </w:pPr>
    </w:p>
    <w:p w14:paraId="08B0E2C6" w14:textId="77777777" w:rsidR="00C44419" w:rsidRDefault="00C44419" w:rsidP="00C44419">
      <w:pPr>
        <w:pStyle w:val="CTxt"/>
        <w:ind w:firstLine="0"/>
        <w:rPr>
          <w:rFonts w:cs="Times New Roman"/>
          <w:b/>
          <w:bCs/>
        </w:rPr>
      </w:pPr>
    </w:p>
    <w:p w14:paraId="06A3ED11" w14:textId="7C190FC3" w:rsidR="00C44419" w:rsidRPr="00C44419" w:rsidRDefault="00C44419" w:rsidP="00C44419">
      <w:pPr>
        <w:pStyle w:val="CTxt"/>
        <w:ind w:firstLine="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Capítulo </w:t>
      </w:r>
      <w:r w:rsidRPr="00C44419">
        <w:rPr>
          <w:rFonts w:cs="Times New Roman"/>
          <w:b/>
          <w:bCs/>
          <w:sz w:val="28"/>
          <w:szCs w:val="28"/>
        </w:rPr>
        <w:t>2. Programar algoritmos de análise de sentimentos.</w:t>
      </w:r>
    </w:p>
    <w:p w14:paraId="0C507BA4" w14:textId="77777777" w:rsidR="00C44419" w:rsidRPr="003012BD" w:rsidRDefault="00C44419" w:rsidP="00DA0F39">
      <w:pPr>
        <w:pStyle w:val="CTxt"/>
        <w:ind w:firstLine="0"/>
        <w:rPr>
          <w:rFonts w:cs="Times New Roman"/>
        </w:rPr>
      </w:pPr>
    </w:p>
    <w:p w14:paraId="14800E1E" w14:textId="7E9942AB" w:rsidR="00DA0F39" w:rsidRPr="003012BD" w:rsidRDefault="00DA0F39" w:rsidP="00DA0F39">
      <w:pPr>
        <w:pStyle w:val="CTxt"/>
        <w:ind w:firstLine="0"/>
        <w:rPr>
          <w:rFonts w:cs="Times New Roman"/>
        </w:rPr>
      </w:pPr>
    </w:p>
    <w:p w14:paraId="4C371426" w14:textId="0D14145B" w:rsidR="001921B9" w:rsidRPr="003012BD" w:rsidRDefault="001921B9" w:rsidP="001921B9">
      <w:pPr>
        <w:pStyle w:val="CTxt"/>
        <w:ind w:firstLine="0"/>
        <w:rPr>
          <w:rFonts w:cs="Times New Roman"/>
          <w:b/>
          <w:bCs/>
        </w:rPr>
      </w:pPr>
      <w:r w:rsidRPr="003012BD">
        <w:rPr>
          <w:rFonts w:cs="Times New Roman"/>
          <w:b/>
          <w:bCs/>
        </w:rPr>
        <w:t xml:space="preserve">Remoção das </w:t>
      </w:r>
      <w:proofErr w:type="spellStart"/>
      <w:r w:rsidRPr="00A87A5B">
        <w:rPr>
          <w:rFonts w:cs="Times New Roman"/>
          <w:b/>
          <w:bCs/>
          <w:i/>
          <w:iCs/>
          <w:rPrChange w:id="113" w:author="Olimar Junior" w:date="2020-04-24T11:47:00Z">
            <w:rPr>
              <w:rFonts w:cs="Times New Roman"/>
              <w:b/>
              <w:bCs/>
            </w:rPr>
          </w:rPrChange>
        </w:rPr>
        <w:t>stopwords</w:t>
      </w:r>
      <w:proofErr w:type="spellEnd"/>
    </w:p>
    <w:p w14:paraId="197ED88C" w14:textId="1762DF98" w:rsidR="003B624C" w:rsidRPr="003012BD" w:rsidRDefault="001921B9">
      <w:pPr>
        <w:pStyle w:val="CTxt"/>
        <w:ind w:firstLine="708"/>
        <w:rPr>
          <w:rFonts w:cs="Times New Roman"/>
        </w:rPr>
        <w:pPrChange w:id="114" w:author="Olimar Junior" w:date="2020-04-24T11:47:00Z">
          <w:pPr>
            <w:pStyle w:val="CTxt"/>
            <w:ind w:firstLine="0"/>
          </w:pPr>
        </w:pPrChange>
      </w:pPr>
      <w:r w:rsidRPr="003012BD">
        <w:rPr>
          <w:rFonts w:cs="Times New Roman"/>
        </w:rPr>
        <w:lastRenderedPageBreak/>
        <w:t>Agora entraremos na parte prática</w:t>
      </w:r>
      <w:r w:rsidR="009732C0">
        <w:rPr>
          <w:rFonts w:cs="Times New Roman"/>
        </w:rPr>
        <w:t xml:space="preserve"> e</w:t>
      </w:r>
      <w:r w:rsidRPr="003012BD">
        <w:rPr>
          <w:rFonts w:cs="Times New Roman"/>
        </w:rPr>
        <w:t xml:space="preserve">, </w:t>
      </w:r>
      <w:r w:rsidR="002B0B12">
        <w:rPr>
          <w:rFonts w:cs="Times New Roman"/>
        </w:rPr>
        <w:t>abra o Google Colabe e siga as etapas explicadas a seguir.</w:t>
      </w:r>
    </w:p>
    <w:p w14:paraId="6A390FDC" w14:textId="77777777" w:rsidR="005F3175" w:rsidRPr="003012BD" w:rsidRDefault="005F3175" w:rsidP="003B624C">
      <w:pPr>
        <w:pStyle w:val="CTxt"/>
        <w:ind w:firstLine="0"/>
        <w:rPr>
          <w:rFonts w:cs="Times New Roman"/>
        </w:rPr>
      </w:pPr>
    </w:p>
    <w:commentRangeStart w:id="115"/>
    <w:p w14:paraId="7996072D" w14:textId="591A28A5" w:rsidR="00781C68" w:rsidRPr="003012BD" w:rsidRDefault="00781C68" w:rsidP="00781C68">
      <w:pPr>
        <w:pBdr>
          <w:top w:val="single" w:sz="2" w:space="3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 ELEMENT 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SEQ TPS_Element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separate"/>
      </w:r>
      <w:r w:rsidR="00397BF9" w:rsidRPr="003012BD">
        <w:rPr>
          <w:rFonts w:ascii="Arial" w:eastAsia="Times New Roman" w:hAnsi="Arial" w:cs="Times New Roman"/>
          <w:b/>
          <w:noProof/>
          <w:color w:val="2F275B"/>
          <w:sz w:val="18"/>
        </w:rPr>
        <w:instrText>5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: Saiba_Mais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instrText>Name="Saiba_Mais" ID="5BD58D8D-2E59-A041-87A4-CA67762CB287" Variant="Automatic"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0B9E4026" w14:textId="0D7FEF19" w:rsidR="00781C68" w:rsidRPr="002B0B12" w:rsidRDefault="00781C68" w:rsidP="00781C68">
      <w:pPr>
        <w:pStyle w:val="QTxtP1"/>
        <w:jc w:val="left"/>
        <w:rPr>
          <w:b/>
          <w:bCs/>
        </w:rPr>
      </w:pPr>
      <w:r w:rsidRPr="0037439C">
        <w:rPr>
          <w:highlight w:val="magenta"/>
        </w:rPr>
        <w:t xml:space="preserve">O material base desta disciplina </w:t>
      </w:r>
      <w:r w:rsidR="002B0B12" w:rsidRPr="0037439C">
        <w:rPr>
          <w:highlight w:val="magenta"/>
        </w:rPr>
        <w:t xml:space="preserve">estará no </w:t>
      </w:r>
      <w:proofErr w:type="gramStart"/>
      <w:r w:rsidR="002B0B12" w:rsidRPr="0037439C">
        <w:rPr>
          <w:highlight w:val="magenta"/>
        </w:rPr>
        <w:t>item Saiba</w:t>
      </w:r>
      <w:proofErr w:type="gramEnd"/>
      <w:r w:rsidR="002B0B12" w:rsidRPr="0037439C">
        <w:rPr>
          <w:highlight w:val="magenta"/>
        </w:rPr>
        <w:t>+</w:t>
      </w:r>
      <w:r w:rsidRPr="0037439C">
        <w:rPr>
          <w:highlight w:val="magenta"/>
        </w:rPr>
        <w:t xml:space="preserve">. </w:t>
      </w:r>
      <w:r w:rsidR="002B0B12" w:rsidRPr="0037439C">
        <w:rPr>
          <w:b/>
          <w:bCs/>
          <w:highlight w:val="magenta"/>
        </w:rPr>
        <w:t xml:space="preserve">O material referente a construção completa do </w:t>
      </w:r>
      <w:proofErr w:type="spellStart"/>
      <w:r w:rsidR="002B0B12" w:rsidRPr="0037439C">
        <w:rPr>
          <w:b/>
          <w:bCs/>
          <w:highlight w:val="magenta"/>
        </w:rPr>
        <w:t>Naive</w:t>
      </w:r>
      <w:proofErr w:type="spellEnd"/>
      <w:r w:rsidR="002B0B12" w:rsidRPr="0037439C">
        <w:rPr>
          <w:b/>
          <w:bCs/>
          <w:highlight w:val="magenta"/>
        </w:rPr>
        <w:t xml:space="preserve"> </w:t>
      </w:r>
      <w:proofErr w:type="spellStart"/>
      <w:r w:rsidR="002B0B12" w:rsidRPr="0037439C">
        <w:rPr>
          <w:b/>
          <w:bCs/>
          <w:highlight w:val="magenta"/>
        </w:rPr>
        <w:t>Bayes</w:t>
      </w:r>
      <w:proofErr w:type="spellEnd"/>
      <w:r w:rsidR="002B0B12" w:rsidRPr="0037439C">
        <w:rPr>
          <w:b/>
          <w:bCs/>
          <w:highlight w:val="magenta"/>
        </w:rPr>
        <w:t xml:space="preserve">, começando na </w:t>
      </w:r>
      <w:r w:rsidR="0037439C" w:rsidRPr="0037439C">
        <w:rPr>
          <w:b/>
          <w:bCs/>
          <w:highlight w:val="magenta"/>
        </w:rPr>
        <w:t xml:space="preserve">remoção de Stop </w:t>
      </w:r>
      <w:proofErr w:type="spellStart"/>
      <w:r w:rsidR="0037439C" w:rsidRPr="0037439C">
        <w:rPr>
          <w:b/>
          <w:bCs/>
          <w:highlight w:val="magenta"/>
        </w:rPr>
        <w:t>Words</w:t>
      </w:r>
      <w:proofErr w:type="spellEnd"/>
      <w:r w:rsidR="0037439C" w:rsidRPr="0037439C">
        <w:rPr>
          <w:b/>
          <w:bCs/>
          <w:highlight w:val="magenta"/>
        </w:rPr>
        <w:t xml:space="preserve"> e chegando no </w:t>
      </w:r>
      <w:proofErr w:type="spellStart"/>
      <w:r w:rsidR="0037439C" w:rsidRPr="0037439C">
        <w:rPr>
          <w:b/>
          <w:bCs/>
          <w:highlight w:val="magenta"/>
        </w:rPr>
        <w:t>Naive</w:t>
      </w:r>
      <w:proofErr w:type="spellEnd"/>
      <w:r w:rsidR="0037439C" w:rsidRPr="0037439C">
        <w:rPr>
          <w:b/>
          <w:bCs/>
          <w:highlight w:val="magenta"/>
        </w:rPr>
        <w:t xml:space="preserve"> </w:t>
      </w:r>
      <w:proofErr w:type="spellStart"/>
      <w:r w:rsidR="0037439C" w:rsidRPr="0037439C">
        <w:rPr>
          <w:b/>
          <w:bCs/>
          <w:highlight w:val="magenta"/>
        </w:rPr>
        <w:t>Bayes</w:t>
      </w:r>
      <w:proofErr w:type="spellEnd"/>
      <w:r w:rsidRPr="0037439C">
        <w:rPr>
          <w:b/>
          <w:bCs/>
          <w:highlight w:val="magenta"/>
        </w:rPr>
        <w:t xml:space="preserve"> arquivo cham</w:t>
      </w:r>
      <w:r w:rsidR="0037439C" w:rsidRPr="0037439C">
        <w:rPr>
          <w:b/>
          <w:bCs/>
          <w:highlight w:val="magenta"/>
        </w:rPr>
        <w:t>a</w:t>
      </w:r>
      <w:r w:rsidRPr="0037439C">
        <w:rPr>
          <w:b/>
          <w:bCs/>
          <w:highlight w:val="magenta"/>
        </w:rPr>
        <w:t xml:space="preserve"> </w:t>
      </w:r>
      <w:r w:rsidR="00BC233C" w:rsidRPr="0037439C">
        <w:rPr>
          <w:b/>
          <w:bCs/>
          <w:highlight w:val="magenta"/>
        </w:rPr>
        <w:t>minera</w:t>
      </w:r>
      <w:r w:rsidR="00E94ADE" w:rsidRPr="0037439C">
        <w:rPr>
          <w:b/>
          <w:bCs/>
          <w:highlight w:val="magenta"/>
        </w:rPr>
        <w:t>cao</w:t>
      </w:r>
      <w:r w:rsidRPr="0037439C">
        <w:rPr>
          <w:b/>
          <w:bCs/>
          <w:highlight w:val="magenta"/>
        </w:rPr>
        <w:t>.py</w:t>
      </w:r>
      <w:r w:rsidR="0037439C" w:rsidRPr="0037439C">
        <w:rPr>
          <w:b/>
          <w:bCs/>
          <w:highlight w:val="magenta"/>
        </w:rPr>
        <w:t xml:space="preserve">. </w:t>
      </w:r>
      <w:r w:rsidR="00315405" w:rsidRPr="0037439C">
        <w:rPr>
          <w:highlight w:val="magenta"/>
        </w:rPr>
        <w:t xml:space="preserve"> </w:t>
      </w:r>
      <w:r w:rsidR="0037439C" w:rsidRPr="0037439C">
        <w:rPr>
          <w:highlight w:val="magenta"/>
        </w:rPr>
        <w:t xml:space="preserve">A etapa referente ao código completo com matriz de confusão está no </w:t>
      </w:r>
      <w:proofErr w:type="gramStart"/>
      <w:r w:rsidR="0037439C" w:rsidRPr="0037439C">
        <w:rPr>
          <w:highlight w:val="magenta"/>
        </w:rPr>
        <w:t>item Saiba</w:t>
      </w:r>
      <w:proofErr w:type="gramEnd"/>
      <w:r w:rsidR="0037439C" w:rsidRPr="0037439C">
        <w:rPr>
          <w:highlight w:val="magenta"/>
        </w:rPr>
        <w:t xml:space="preserve">+ e chama </w:t>
      </w:r>
      <w:r w:rsidR="00315405" w:rsidRPr="0037439C">
        <w:rPr>
          <w:b/>
          <w:bCs/>
          <w:highlight w:val="magenta"/>
        </w:rPr>
        <w:t>codigo_geral.py</w:t>
      </w:r>
    </w:p>
    <w:p w14:paraId="510FB829" w14:textId="77777777" w:rsidR="00781C68" w:rsidRPr="003012BD" w:rsidRDefault="00781C68" w:rsidP="00781C68">
      <w:pPr>
        <w:pBdr>
          <w:bottom w:val="single" w:sz="2" w:space="1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TPS_ElementEnd END 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  <w:commentRangeEnd w:id="115"/>
      <w:r w:rsidR="009D6B2C">
        <w:rPr>
          <w:rStyle w:val="Refdecomentrio"/>
        </w:rPr>
        <w:commentReference w:id="115"/>
      </w:r>
    </w:p>
    <w:p w14:paraId="10EC99C2" w14:textId="77777777" w:rsidR="003E5346" w:rsidRPr="003012BD" w:rsidRDefault="003E5346" w:rsidP="003B624C">
      <w:pPr>
        <w:pStyle w:val="CTxt"/>
        <w:ind w:firstLine="0"/>
        <w:rPr>
          <w:rFonts w:cs="Times New Roman"/>
        </w:rPr>
      </w:pPr>
    </w:p>
    <w:p w14:paraId="5EFC2A79" w14:textId="4025653B" w:rsidR="007F51C4" w:rsidRDefault="003B624C">
      <w:pPr>
        <w:pStyle w:val="CTxt"/>
        <w:ind w:firstLine="708"/>
        <w:rPr>
          <w:rFonts w:cs="Times New Roman"/>
        </w:rPr>
      </w:pPr>
      <w:r w:rsidRPr="003012BD">
        <w:rPr>
          <w:rFonts w:cs="Times New Roman"/>
        </w:rPr>
        <w:t>No exemplo a seguir, foi feita uma pesquisa em 10 posts de comentários sobre uma rede</w:t>
      </w:r>
      <w:ins w:id="116" w:author="Olimar Junior" w:date="2020-04-24T12:09:00Z">
        <w:r w:rsidR="00D93595">
          <w:rPr>
            <w:rFonts w:cs="Times New Roman"/>
          </w:rPr>
          <w:t xml:space="preserve"> de</w:t>
        </w:r>
      </w:ins>
      <w:r w:rsidRPr="003012BD">
        <w:rPr>
          <w:rFonts w:cs="Times New Roman"/>
        </w:rPr>
        <w:t xml:space="preserve"> </w:t>
      </w:r>
      <w:r w:rsidRPr="00D93595">
        <w:rPr>
          <w:rFonts w:cs="Times New Roman"/>
          <w:i/>
          <w:iCs/>
          <w:rPrChange w:id="117" w:author="Olimar Junior" w:date="2020-04-24T12:09:00Z">
            <w:rPr>
              <w:rFonts w:cs="Times New Roman"/>
            </w:rPr>
          </w:rPrChange>
        </w:rPr>
        <w:t>fast food</w:t>
      </w:r>
      <w:r w:rsidRPr="003012BD">
        <w:rPr>
          <w:rFonts w:cs="Times New Roman"/>
        </w:rPr>
        <w:t xml:space="preserve">, e identificou-se que as frases contidas na variável </w:t>
      </w:r>
      <w:proofErr w:type="spellStart"/>
      <w:r w:rsidRPr="00D93595">
        <w:rPr>
          <w:rFonts w:ascii="Courier New" w:hAnsi="Courier New" w:cs="Courier New"/>
          <w:rPrChange w:id="118" w:author="Olimar Junior" w:date="2020-04-24T12:10:00Z">
            <w:rPr>
              <w:rFonts w:cs="Times New Roman"/>
              <w:b/>
              <w:bCs/>
            </w:rPr>
          </w:rPrChange>
        </w:rPr>
        <w:t>basetreinamento</w:t>
      </w:r>
      <w:proofErr w:type="spellEnd"/>
      <w:r w:rsidRPr="003012BD">
        <w:rPr>
          <w:rFonts w:cs="Times New Roman"/>
        </w:rPr>
        <w:t xml:space="preserve">, se repetiram de uma forma ou de outra, com mais frequência em toda a coleção. </w:t>
      </w:r>
      <w:r w:rsidR="004C6CE0" w:rsidRPr="003012BD">
        <w:rPr>
          <w:rFonts w:cs="Times New Roman"/>
        </w:rPr>
        <w:t xml:space="preserve">Nosso objetivo aqui, é mostrar como remover </w:t>
      </w:r>
      <w:proofErr w:type="spellStart"/>
      <w:r w:rsidR="004C6CE0" w:rsidRPr="00D93595">
        <w:rPr>
          <w:rFonts w:cs="Times New Roman"/>
          <w:i/>
          <w:iCs/>
          <w:rPrChange w:id="119" w:author="Olimar Junior" w:date="2020-04-24T12:10:00Z">
            <w:rPr>
              <w:rFonts w:cs="Times New Roman"/>
            </w:rPr>
          </w:rPrChange>
        </w:rPr>
        <w:t>stopwords</w:t>
      </w:r>
      <w:proofErr w:type="spellEnd"/>
      <w:r w:rsidR="004C6CE0" w:rsidRPr="003012BD">
        <w:rPr>
          <w:rFonts w:cs="Times New Roman"/>
        </w:rPr>
        <w:t xml:space="preserve"> da base de treinamento de emoção, por isso, </w:t>
      </w:r>
      <w:r w:rsidR="008B34F9" w:rsidRPr="003012BD">
        <w:rPr>
          <w:rFonts w:cs="Times New Roman"/>
        </w:rPr>
        <w:t xml:space="preserve">leia os códigos, mas antes de colocar em prática, observe a </w:t>
      </w:r>
      <w:ins w:id="120" w:author="Olimar Junior" w:date="2020-04-24T12:10:00Z">
        <w:r w:rsidR="00D93595">
          <w:rPr>
            <w:rFonts w:cs="Times New Roman"/>
          </w:rPr>
          <w:t>F</w:t>
        </w:r>
      </w:ins>
      <w:del w:id="121" w:author="Olimar Junior" w:date="2020-04-24T12:10:00Z">
        <w:r w:rsidR="008B34F9" w:rsidRPr="003012BD" w:rsidDel="00D93595">
          <w:rPr>
            <w:rFonts w:cs="Times New Roman"/>
          </w:rPr>
          <w:delText>f</w:delText>
        </w:r>
      </w:del>
      <w:r w:rsidR="008B34F9" w:rsidRPr="003012BD">
        <w:rPr>
          <w:rFonts w:cs="Times New Roman"/>
        </w:rPr>
        <w:t xml:space="preserve">igura </w:t>
      </w:r>
      <w:r w:rsidR="00146D70">
        <w:rPr>
          <w:rFonts w:cs="Times New Roman"/>
        </w:rPr>
        <w:t>1</w:t>
      </w:r>
      <w:r w:rsidR="008B34F9" w:rsidRPr="003012BD">
        <w:rPr>
          <w:rFonts w:cs="Times New Roman"/>
        </w:rPr>
        <w:t>, pois el</w:t>
      </w:r>
      <w:ins w:id="122" w:author="Olimar Junior" w:date="2020-04-24T12:10:00Z">
        <w:r w:rsidR="00D93595">
          <w:rPr>
            <w:rFonts w:cs="Times New Roman"/>
          </w:rPr>
          <w:t>a</w:t>
        </w:r>
      </w:ins>
      <w:del w:id="123" w:author="Olimar Junior" w:date="2020-04-24T12:10:00Z">
        <w:r w:rsidR="008B34F9" w:rsidRPr="003012BD" w:rsidDel="00D93595">
          <w:rPr>
            <w:rFonts w:cs="Times New Roman"/>
          </w:rPr>
          <w:delText>e</w:delText>
        </w:r>
      </w:del>
      <w:r w:rsidR="008B34F9" w:rsidRPr="003012BD">
        <w:rPr>
          <w:rFonts w:cs="Times New Roman"/>
        </w:rPr>
        <w:t xml:space="preserve"> mostra no canto esquerdo o código inteiro</w:t>
      </w:r>
      <w:del w:id="124" w:author="Olimar Junior" w:date="2020-04-24T12:11:00Z">
        <w:r w:rsidR="008B34F9" w:rsidRPr="003012BD" w:rsidDel="00D93595">
          <w:rPr>
            <w:rFonts w:cs="Times New Roman"/>
          </w:rPr>
          <w:delText>,</w:delText>
        </w:r>
      </w:del>
      <w:ins w:id="125" w:author="Olimar Junior" w:date="2020-04-24T12:11:00Z">
        <w:r w:rsidR="00D93595">
          <w:rPr>
            <w:rFonts w:cs="Times New Roman"/>
          </w:rPr>
          <w:t xml:space="preserve"> e</w:t>
        </w:r>
      </w:ins>
      <w:r w:rsidR="008B34F9" w:rsidRPr="003012BD">
        <w:rPr>
          <w:rFonts w:cs="Times New Roman"/>
        </w:rPr>
        <w:t xml:space="preserve"> </w:t>
      </w:r>
      <w:ins w:id="126" w:author="Olimar Junior" w:date="2020-04-24T12:11:00Z">
        <w:r w:rsidR="00D93595">
          <w:rPr>
            <w:rFonts w:cs="Times New Roman"/>
          </w:rPr>
          <w:t>n</w:t>
        </w:r>
      </w:ins>
      <w:r w:rsidR="008B34F9" w:rsidRPr="003012BD">
        <w:rPr>
          <w:rFonts w:cs="Times New Roman"/>
        </w:rPr>
        <w:t>o canto direito inferior o resultado. Para executar cada comando do código, selecione a frase completa</w:t>
      </w:r>
      <w:r w:rsidR="0037439C">
        <w:rPr>
          <w:rFonts w:cs="Times New Roman"/>
        </w:rPr>
        <w:t xml:space="preserve">, cole no </w:t>
      </w:r>
      <w:proofErr w:type="spellStart"/>
      <w:r w:rsidR="0037439C">
        <w:rPr>
          <w:rFonts w:cs="Times New Roman"/>
        </w:rPr>
        <w:t>Colab</w:t>
      </w:r>
      <w:proofErr w:type="spellEnd"/>
      <w:r w:rsidR="008B34F9" w:rsidRPr="003012BD">
        <w:rPr>
          <w:rFonts w:cs="Times New Roman"/>
        </w:rPr>
        <w:t xml:space="preserve"> e aperte </w:t>
      </w:r>
      <w:proofErr w:type="spellStart"/>
      <w:r w:rsidR="0037439C">
        <w:rPr>
          <w:rFonts w:cs="Times New Roman"/>
          <w:b/>
          <w:bCs/>
        </w:rPr>
        <w:t>Alt</w:t>
      </w:r>
      <w:proofErr w:type="spellEnd"/>
      <w:r w:rsidR="0037439C">
        <w:rPr>
          <w:rFonts w:cs="Times New Roman"/>
          <w:b/>
          <w:bCs/>
        </w:rPr>
        <w:t xml:space="preserve"> </w:t>
      </w:r>
      <w:proofErr w:type="spellStart"/>
      <w:r w:rsidR="0037439C">
        <w:rPr>
          <w:rFonts w:cs="Times New Roman"/>
          <w:b/>
          <w:bCs/>
        </w:rPr>
        <w:t>Enter</w:t>
      </w:r>
      <w:proofErr w:type="spellEnd"/>
      <w:r w:rsidR="003E5346" w:rsidRPr="003012BD">
        <w:rPr>
          <w:rFonts w:cs="Times New Roman"/>
        </w:rPr>
        <w:t xml:space="preserve">. </w:t>
      </w:r>
      <w:r w:rsidR="0037439C">
        <w:rPr>
          <w:rFonts w:cs="Times New Roman"/>
        </w:rPr>
        <w:t xml:space="preserve">No nosso exemplo usamos o </w:t>
      </w:r>
      <w:proofErr w:type="spellStart"/>
      <w:r w:rsidR="0037439C">
        <w:rPr>
          <w:rFonts w:cs="Times New Roman"/>
        </w:rPr>
        <w:t>Spyder</w:t>
      </w:r>
      <w:proofErr w:type="spellEnd"/>
      <w:r w:rsidR="0037439C">
        <w:rPr>
          <w:rFonts w:cs="Times New Roman"/>
        </w:rPr>
        <w:t xml:space="preserve">, mas use o </w:t>
      </w:r>
      <w:proofErr w:type="spellStart"/>
      <w:r w:rsidR="0037439C">
        <w:rPr>
          <w:rFonts w:cs="Times New Roman"/>
        </w:rPr>
        <w:t>Colab</w:t>
      </w:r>
      <w:proofErr w:type="spellEnd"/>
      <w:r w:rsidR="0037439C">
        <w:rPr>
          <w:rFonts w:cs="Times New Roman"/>
        </w:rPr>
        <w:t xml:space="preserve">. </w:t>
      </w:r>
    </w:p>
    <w:p w14:paraId="75A9554F" w14:textId="77777777" w:rsidR="0037439C" w:rsidRPr="003012BD" w:rsidRDefault="0037439C" w:rsidP="0037439C">
      <w:pPr>
        <w:pStyle w:val="CTxt"/>
        <w:ind w:firstLine="708"/>
        <w:rPr>
          <w:rFonts w:cs="Times New Roman"/>
        </w:rPr>
      </w:pPr>
    </w:p>
    <w:p w14:paraId="4C7A6D2E" w14:textId="1A917F2D" w:rsidR="003B624C" w:rsidRDefault="004C6CE0" w:rsidP="00816FF6">
      <w:pPr>
        <w:pStyle w:val="CTxt"/>
        <w:rPr>
          <w:rFonts w:cs="Times New Roman"/>
        </w:rPr>
      </w:pPr>
      <w:r w:rsidRPr="003012BD">
        <w:rPr>
          <w:rFonts w:cs="Times New Roman"/>
        </w:rPr>
        <w:t xml:space="preserve">Observe bem </w:t>
      </w:r>
      <w:r w:rsidR="008B34F9" w:rsidRPr="003012BD">
        <w:rPr>
          <w:rFonts w:cs="Times New Roman"/>
        </w:rPr>
        <w:t xml:space="preserve">que </w:t>
      </w:r>
      <w:r w:rsidRPr="003012BD">
        <w:rPr>
          <w:rFonts w:cs="Times New Roman"/>
        </w:rPr>
        <w:t xml:space="preserve">a </w:t>
      </w:r>
      <w:ins w:id="127" w:author="Olimar Junior" w:date="2020-04-24T12:22:00Z">
        <w:r w:rsidR="00B0061F">
          <w:rPr>
            <w:rFonts w:cs="Times New Roman"/>
          </w:rPr>
          <w:t>F</w:t>
        </w:r>
      </w:ins>
      <w:del w:id="128" w:author="Olimar Junior" w:date="2020-04-24T12:22:00Z">
        <w:r w:rsidRPr="003012BD" w:rsidDel="00B0061F">
          <w:rPr>
            <w:rFonts w:cs="Times New Roman"/>
          </w:rPr>
          <w:delText>f</w:delText>
        </w:r>
      </w:del>
      <w:r w:rsidRPr="003012BD">
        <w:rPr>
          <w:rFonts w:cs="Times New Roman"/>
        </w:rPr>
        <w:t>igura</w:t>
      </w:r>
      <w:ins w:id="129" w:author="Olimar Junior" w:date="2020-04-24T12:23:00Z">
        <w:r w:rsidR="00B0061F">
          <w:rPr>
            <w:rFonts w:cs="Times New Roman"/>
          </w:rPr>
          <w:t xml:space="preserve"> 1</w:t>
        </w:r>
      </w:ins>
      <w:r w:rsidRPr="003012BD">
        <w:rPr>
          <w:rFonts w:cs="Times New Roman"/>
        </w:rPr>
        <w:t xml:space="preserve"> </w:t>
      </w:r>
      <w:r w:rsidR="008B34F9" w:rsidRPr="003012BD">
        <w:rPr>
          <w:rFonts w:cs="Times New Roman"/>
        </w:rPr>
        <w:t xml:space="preserve">mostra o resultado no canto direito sem </w:t>
      </w:r>
      <w:proofErr w:type="spellStart"/>
      <w:r w:rsidR="008B34F9" w:rsidRPr="00B0061F">
        <w:rPr>
          <w:rFonts w:cs="Times New Roman"/>
          <w:i/>
          <w:iCs/>
          <w:rPrChange w:id="130" w:author="Olimar Junior" w:date="2020-04-24T12:23:00Z">
            <w:rPr>
              <w:rFonts w:cs="Times New Roman"/>
            </w:rPr>
          </w:rPrChange>
        </w:rPr>
        <w:t>stopwords</w:t>
      </w:r>
      <w:proofErr w:type="spellEnd"/>
      <w:ins w:id="131" w:author="Olimar Junior" w:date="2020-04-24T12:23:00Z">
        <w:r w:rsidR="00B0061F">
          <w:rPr>
            <w:rFonts w:cs="Times New Roman"/>
          </w:rPr>
          <w:t>.</w:t>
        </w:r>
      </w:ins>
      <w:del w:id="132" w:author="Olimar Junior" w:date="2020-04-24T12:23:00Z">
        <w:r w:rsidR="008B34F9" w:rsidRPr="003012BD" w:rsidDel="00B0061F">
          <w:rPr>
            <w:rFonts w:cs="Times New Roman"/>
          </w:rPr>
          <w:delText>,</w:delText>
        </w:r>
      </w:del>
      <w:r w:rsidR="008B34F9" w:rsidRPr="003012BD">
        <w:rPr>
          <w:rFonts w:cs="Times New Roman"/>
        </w:rPr>
        <w:t xml:space="preserve"> </w:t>
      </w:r>
      <w:del w:id="133" w:author="Olimar Junior" w:date="2020-04-24T12:23:00Z">
        <w:r w:rsidRPr="003012BD" w:rsidDel="00B0061F">
          <w:rPr>
            <w:rFonts w:cs="Times New Roman"/>
          </w:rPr>
          <w:delText>e f</w:delText>
        </w:r>
      </w:del>
      <w:ins w:id="134" w:author="Olimar Junior" w:date="2020-04-24T12:23:00Z">
        <w:r w:rsidR="00B0061F">
          <w:rPr>
            <w:rFonts w:cs="Times New Roman"/>
          </w:rPr>
          <w:t>F</w:t>
        </w:r>
      </w:ins>
      <w:r w:rsidRPr="003012BD">
        <w:rPr>
          <w:rFonts w:cs="Times New Roman"/>
        </w:rPr>
        <w:t xml:space="preserve">aça </w:t>
      </w:r>
      <w:ins w:id="135" w:author="Olimar Junior" w:date="2020-04-24T12:23:00Z">
        <w:r w:rsidR="00B0061F">
          <w:rPr>
            <w:rFonts w:cs="Times New Roman"/>
          </w:rPr>
          <w:t>um</w:t>
        </w:r>
      </w:ins>
      <w:del w:id="136" w:author="Olimar Junior" w:date="2020-04-24T12:23:00Z">
        <w:r w:rsidRPr="003012BD" w:rsidDel="00B0061F">
          <w:rPr>
            <w:rFonts w:cs="Times New Roman"/>
          </w:rPr>
          <w:delText>o</w:delText>
        </w:r>
      </w:del>
      <w:r w:rsidRPr="003012BD">
        <w:rPr>
          <w:rFonts w:cs="Times New Roman"/>
        </w:rPr>
        <w:t xml:space="preserve"> teste</w:t>
      </w:r>
      <w:r w:rsidR="00816FF6" w:rsidRPr="003012BD">
        <w:rPr>
          <w:rFonts w:cs="Times New Roman"/>
        </w:rPr>
        <w:t>, ao copiar a função que inicia com “</w:t>
      </w:r>
      <w:proofErr w:type="spellStart"/>
      <w:r w:rsidR="00816FF6" w:rsidRPr="003012BD">
        <w:rPr>
          <w:rFonts w:cs="Times New Roman"/>
        </w:rPr>
        <w:t>def</w:t>
      </w:r>
      <w:proofErr w:type="spellEnd"/>
      <w:r w:rsidR="00816FF6" w:rsidRPr="003012BD">
        <w:rPr>
          <w:rFonts w:cs="Times New Roman"/>
        </w:rPr>
        <w:t>”</w:t>
      </w:r>
      <w:ins w:id="137" w:author="Olimar Junior" w:date="2020-04-24T12:23:00Z">
        <w:r w:rsidR="00B0061F">
          <w:rPr>
            <w:rFonts w:cs="Times New Roman"/>
          </w:rPr>
          <w:t xml:space="preserve"> e</w:t>
        </w:r>
      </w:ins>
      <w:r w:rsidR="00816FF6" w:rsidRPr="003012BD">
        <w:rPr>
          <w:rFonts w:cs="Times New Roman"/>
        </w:rPr>
        <w:t xml:space="preserve"> </w:t>
      </w:r>
      <w:proofErr w:type="gramStart"/>
      <w:r w:rsidR="00816FF6" w:rsidRPr="003012BD">
        <w:rPr>
          <w:rFonts w:cs="Times New Roman"/>
        </w:rPr>
        <w:t>mantenha o mesmo</w:t>
      </w:r>
      <w:proofErr w:type="gramEnd"/>
      <w:r w:rsidR="00816FF6" w:rsidRPr="003012BD">
        <w:rPr>
          <w:rFonts w:cs="Times New Roman"/>
        </w:rPr>
        <w:t xml:space="preserve"> espaçamento (</w:t>
      </w:r>
      <w:proofErr w:type="spellStart"/>
      <w:r w:rsidR="00816FF6" w:rsidRPr="003012BD">
        <w:rPr>
          <w:rFonts w:cs="Times New Roman"/>
        </w:rPr>
        <w:t>i</w:t>
      </w:r>
      <w:r w:rsidR="006F7509">
        <w:rPr>
          <w:rFonts w:cs="Times New Roman"/>
        </w:rPr>
        <w:t>n</w:t>
      </w:r>
      <w:r w:rsidR="00816FF6" w:rsidRPr="003012BD">
        <w:rPr>
          <w:rFonts w:cs="Times New Roman"/>
        </w:rPr>
        <w:t>dentação</w:t>
      </w:r>
      <w:proofErr w:type="spellEnd"/>
      <w:r w:rsidR="00816FF6" w:rsidRPr="003012BD">
        <w:rPr>
          <w:rFonts w:cs="Times New Roman"/>
        </w:rPr>
        <w:t>)</w:t>
      </w:r>
      <w:r w:rsidRPr="003012BD">
        <w:rPr>
          <w:rFonts w:cs="Times New Roman"/>
        </w:rPr>
        <w:t>.</w:t>
      </w:r>
    </w:p>
    <w:p w14:paraId="5AC8AC33" w14:textId="77777777" w:rsidR="005C7909" w:rsidRPr="003012BD" w:rsidRDefault="005C7909" w:rsidP="00816FF6">
      <w:pPr>
        <w:pStyle w:val="CTxt"/>
        <w:rPr>
          <w:rFonts w:cs="Times New Roman"/>
        </w:rPr>
      </w:pPr>
    </w:p>
    <w:p w14:paraId="694B7818" w14:textId="5F74EE94" w:rsidR="009B1154" w:rsidRPr="003012BD" w:rsidRDefault="009B1154" w:rsidP="009B1154">
      <w:pPr>
        <w:pStyle w:val="CTxt"/>
        <w:ind w:firstLine="708"/>
        <w:rPr>
          <w:rFonts w:ascii="Arial" w:hAnsi="Arial"/>
          <w:sz w:val="18"/>
        </w:rPr>
      </w:pPr>
    </w:p>
    <w:p w14:paraId="0F4B0E62" w14:textId="2578070D" w:rsidR="009B1154" w:rsidRPr="003012BD" w:rsidRDefault="009B1154" w:rsidP="009B1154">
      <w:pPr>
        <w:pBdr>
          <w:top w:val="single" w:sz="2" w:space="3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 ELEMENT 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SEQ TPS_Element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separate"/>
      </w:r>
      <w:r w:rsidRPr="003012BD">
        <w:rPr>
          <w:rFonts w:ascii="Arial" w:eastAsia="Times New Roman" w:hAnsi="Arial" w:cs="Times New Roman"/>
          <w:b/>
          <w:noProof/>
          <w:color w:val="2F275B"/>
          <w:sz w:val="18"/>
        </w:rPr>
        <w:instrText>3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: Figuras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instrText>Name="Figuras" ID="BFE7081A-7AF6-7B40-A384-23AC305CB272" Variant="Automatic"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4D737B06" w14:textId="77777777" w:rsidR="009B1154" w:rsidRPr="003012BD" w:rsidRDefault="009B1154" w:rsidP="009B1154">
      <w:pPr>
        <w:shd w:val="clear" w:color="auto" w:fill="C9D5B3"/>
        <w:spacing w:line="300" w:lineRule="auto"/>
        <w:rPr>
          <w:rFonts w:ascii="Arial" w:eastAsia="Times New Roman" w:hAnsi="Arial" w:cs="Times New Roman"/>
          <w:color w:val="2F275B"/>
          <w:sz w:val="18"/>
        </w:rPr>
      </w:pPr>
      <w:r w:rsidRPr="003012BD">
        <w:rPr>
          <w:rFonts w:ascii="Arial" w:eastAsia="Times New Roman" w:hAnsi="Arial" w:cs="Times New Roman"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color w:val="2F275B"/>
          <w:sz w:val="18"/>
        </w:rPr>
        <w:instrText xml:space="preserve"> MACROBUTTON TPS_ElementImage Element Image: 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instrText>Comment="" FileName=""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color w:val="2F275B"/>
          <w:sz w:val="18"/>
        </w:rPr>
        <w:fldChar w:fldCharType="end"/>
      </w:r>
    </w:p>
    <w:p w14:paraId="0D2B0C3C" w14:textId="0A27D7F6" w:rsidR="003B624C" w:rsidRPr="003012BD" w:rsidRDefault="005C7909" w:rsidP="002739EF">
      <w:pPr>
        <w:pStyle w:val="CTxt"/>
        <w:ind w:firstLine="0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94BEA7" wp14:editId="43A516ED">
                <wp:simplePos x="0" y="0"/>
                <wp:positionH relativeFrom="page">
                  <wp:posOffset>219075</wp:posOffset>
                </wp:positionH>
                <wp:positionV relativeFrom="paragraph">
                  <wp:posOffset>-575945</wp:posOffset>
                </wp:positionV>
                <wp:extent cx="2266950" cy="342900"/>
                <wp:effectExtent l="0" t="38100" r="19050" b="2266950"/>
                <wp:wrapNone/>
                <wp:docPr id="9" name="Texto Explicativo: Linha com Borda e Ênfa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342900"/>
                        </a:xfrm>
                        <a:prstGeom prst="accentBorderCallout1">
                          <a:avLst>
                            <a:gd name="adj1" fmla="val 144203"/>
                            <a:gd name="adj2" fmla="val 10002"/>
                            <a:gd name="adj3" fmla="val 755493"/>
                            <a:gd name="adj4" fmla="val 4815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A451C" w14:textId="17940E1F" w:rsidR="005C7909" w:rsidRPr="005C7909" w:rsidRDefault="005C7909" w:rsidP="005C7909">
                            <w:pPr>
                              <w:pStyle w:val="CTxt"/>
                              <w:ind w:left="360" w:firstLine="0"/>
                              <w:rPr>
                                <w:rFonts w:cs="Times New Roman"/>
                                <w:color w:val="FFFFFF" w:themeColor="background1"/>
                              </w:rPr>
                            </w:pPr>
                            <w:r w:rsidRPr="005C7909">
                              <w:rPr>
                                <w:rFonts w:cs="Times New Roman"/>
                                <w:color w:val="FFFFFF" w:themeColor="background1"/>
                              </w:rPr>
                              <w:t xml:space="preserve">Função que remove </w:t>
                            </w:r>
                            <w:proofErr w:type="spellStart"/>
                            <w:r w:rsidRPr="005C7909">
                              <w:rPr>
                                <w:rFonts w:cs="Times New Roman"/>
                                <w:color w:val="FFFFFF" w:themeColor="background1"/>
                              </w:rPr>
                              <w:t>stopwords</w:t>
                            </w:r>
                            <w:proofErr w:type="spellEnd"/>
                          </w:p>
                          <w:p w14:paraId="259A3271" w14:textId="77777777" w:rsidR="005C7909" w:rsidRPr="005C7909" w:rsidRDefault="005C7909" w:rsidP="005C7909">
                            <w:pPr>
                              <w:pStyle w:val="CDestaqueP1"/>
                              <w:ind w:left="765" w:firstLine="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4BEA7" id="_x0000_t50" coordsize="21600,21600" o:spt="50" adj="-8280,24300,-1800,4050" path="m@0@1l@2@3nfem@2,l@2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/>
              </v:shapetype>
              <v:shape id="Texto Explicativo: Linha com Borda e Ênfase 9" o:spid="_x0000_s1026" type="#_x0000_t50" style="position:absolute;left:0;text-align:left;margin-left:17.25pt;margin-top:-45.35pt;width:178.5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" adj="10401,163186,2160,31148" fillcolor="black [3200]" strokecolor="black [1600]" strokeweight="1pt">
                <v:textbox>
                  <w:txbxContent>
                    <w:p w14:paraId="59DA451C" w14:textId="17940E1F" w:rsidR="005C7909" w:rsidRPr="005C7909" w:rsidRDefault="005C7909" w:rsidP="005C7909">
                      <w:pPr>
                        <w:pStyle w:val="CTxt"/>
                        <w:ind w:left="360" w:firstLine="0"/>
                        <w:rPr>
                          <w:rFonts w:cs="Times New Roman"/>
                          <w:color w:val="FFFFFF" w:themeColor="background1"/>
                        </w:rPr>
                      </w:pPr>
                      <w:r w:rsidRPr="005C7909">
                        <w:rPr>
                          <w:rFonts w:cs="Times New Roman"/>
                          <w:color w:val="FFFFFF" w:themeColor="background1"/>
                        </w:rPr>
                        <w:t xml:space="preserve">Função que remove </w:t>
                      </w:r>
                      <w:proofErr w:type="spellStart"/>
                      <w:r w:rsidRPr="005C7909">
                        <w:rPr>
                          <w:rFonts w:cs="Times New Roman"/>
                          <w:color w:val="FFFFFF" w:themeColor="background1"/>
                        </w:rPr>
                        <w:t>stopwords</w:t>
                      </w:r>
                      <w:proofErr w:type="spellEnd"/>
                    </w:p>
                    <w:p w14:paraId="259A3271" w14:textId="77777777" w:rsidR="005C7909" w:rsidRPr="005C7909" w:rsidRDefault="005C7909" w:rsidP="005C7909">
                      <w:pPr>
                        <w:pStyle w:val="CDestaqueP1"/>
                        <w:ind w:left="765" w:firstLine="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o:callout v:ext="edit" minusx="t" minusy="t"/>
                <w10:wrap anchorx="page"/>
              </v:shape>
            </w:pict>
          </mc:Fallback>
        </mc:AlternateContent>
      </w:r>
      <w:r w:rsidR="003743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1DA64B" wp14:editId="2F6D6348">
                <wp:simplePos x="0" y="0"/>
                <wp:positionH relativeFrom="column">
                  <wp:posOffset>5863590</wp:posOffset>
                </wp:positionH>
                <wp:positionV relativeFrom="paragraph">
                  <wp:posOffset>1662430</wp:posOffset>
                </wp:positionV>
                <wp:extent cx="2562225" cy="647700"/>
                <wp:effectExtent l="990600" t="38100" r="28575" b="114300"/>
                <wp:wrapNone/>
                <wp:docPr id="7" name="Texto Explicativo: Linha com Borda e Ênfa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47700"/>
                        </a:xfrm>
                        <a:prstGeom prst="accentBorderCallout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3ACCD" w14:textId="13163E74" w:rsidR="0037439C" w:rsidRPr="005C7909" w:rsidRDefault="0037439C" w:rsidP="005C7909">
                            <w:pPr>
                              <w:pStyle w:val="CTxt"/>
                              <w:ind w:left="360" w:firstLine="0"/>
                              <w:rPr>
                                <w:rFonts w:cs="Times New Roman"/>
                                <w:color w:val="FFFFFF" w:themeColor="background1"/>
                              </w:rPr>
                            </w:pPr>
                            <w:r w:rsidRPr="005C7909">
                              <w:rPr>
                                <w:rFonts w:cs="Times New Roman"/>
                                <w:color w:val="FFFFFF" w:themeColor="background1"/>
                              </w:rPr>
                              <w:t xml:space="preserve">Resultado </w:t>
                            </w:r>
                            <w:r w:rsidR="005C7909" w:rsidRPr="005C7909">
                              <w:rPr>
                                <w:rFonts w:cs="Times New Roman"/>
                                <w:color w:val="FFFFFF" w:themeColor="background1"/>
                              </w:rPr>
                              <w:t>da linha 26, que exibe a base s</w:t>
                            </w:r>
                            <w:r w:rsidRPr="005C7909">
                              <w:rPr>
                                <w:rFonts w:cs="Times New Roman"/>
                                <w:color w:val="FFFFFF" w:themeColor="background1"/>
                              </w:rPr>
                              <w:t xml:space="preserve">em </w:t>
                            </w:r>
                            <w:proofErr w:type="spellStart"/>
                            <w:r w:rsidRPr="005C7909">
                              <w:rPr>
                                <w:rFonts w:cs="Times New Roman"/>
                                <w:color w:val="FFFFFF" w:themeColor="background1"/>
                              </w:rPr>
                              <w:t>stopwords</w:t>
                            </w:r>
                            <w:proofErr w:type="spellEnd"/>
                          </w:p>
                          <w:p w14:paraId="7019156D" w14:textId="77777777" w:rsidR="0037439C" w:rsidRPr="005C7909" w:rsidRDefault="0037439C" w:rsidP="0037439C">
                            <w:pPr>
                              <w:pStyle w:val="CDestaqueP1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1DA64B" id="Texto Explicativo: Linha com Borda e Ênfase 7" o:spid="_x0000_s1027" type="#_x0000_t50" style="position:absolute;left:0;text-align:left;margin-left:461.7pt;margin-top:130.9pt;width:201.75pt;height:5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" fillcolor="black [3200]" strokecolor="black [1600]" strokeweight="1pt">
                <v:textbox>
                  <w:txbxContent>
                    <w:p w14:paraId="4753ACCD" w14:textId="13163E74" w:rsidR="0037439C" w:rsidRPr="005C7909" w:rsidRDefault="0037439C" w:rsidP="005C7909">
                      <w:pPr>
                        <w:pStyle w:val="CTxt"/>
                        <w:ind w:left="360" w:firstLine="0"/>
                        <w:rPr>
                          <w:rFonts w:cs="Times New Roman"/>
                          <w:color w:val="FFFFFF" w:themeColor="background1"/>
                        </w:rPr>
                      </w:pPr>
                      <w:r w:rsidRPr="005C7909">
                        <w:rPr>
                          <w:rFonts w:cs="Times New Roman"/>
                          <w:color w:val="FFFFFF" w:themeColor="background1"/>
                        </w:rPr>
                        <w:t xml:space="preserve">Resultado </w:t>
                      </w:r>
                      <w:r w:rsidR="005C7909" w:rsidRPr="005C7909">
                        <w:rPr>
                          <w:rFonts w:cs="Times New Roman"/>
                          <w:color w:val="FFFFFF" w:themeColor="background1"/>
                        </w:rPr>
                        <w:t>da linha 26, que exibe a base s</w:t>
                      </w:r>
                      <w:r w:rsidRPr="005C7909">
                        <w:rPr>
                          <w:rFonts w:cs="Times New Roman"/>
                          <w:color w:val="FFFFFF" w:themeColor="background1"/>
                        </w:rPr>
                        <w:t xml:space="preserve">em </w:t>
                      </w:r>
                      <w:proofErr w:type="spellStart"/>
                      <w:r w:rsidRPr="005C7909">
                        <w:rPr>
                          <w:rFonts w:cs="Times New Roman"/>
                          <w:color w:val="FFFFFF" w:themeColor="background1"/>
                        </w:rPr>
                        <w:t>stopwords</w:t>
                      </w:r>
                      <w:proofErr w:type="spellEnd"/>
                    </w:p>
                    <w:p w14:paraId="7019156D" w14:textId="77777777" w:rsidR="0037439C" w:rsidRPr="005C7909" w:rsidRDefault="0037439C" w:rsidP="0037439C">
                      <w:pPr>
                        <w:pStyle w:val="CDestaqueP1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7439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7F0D3D" wp14:editId="12868B30">
                <wp:simplePos x="0" y="0"/>
                <wp:positionH relativeFrom="column">
                  <wp:posOffset>4158615</wp:posOffset>
                </wp:positionH>
                <wp:positionV relativeFrom="paragraph">
                  <wp:posOffset>909955</wp:posOffset>
                </wp:positionV>
                <wp:extent cx="2562225" cy="647700"/>
                <wp:effectExtent l="990600" t="38100" r="28575" b="114300"/>
                <wp:wrapNone/>
                <wp:docPr id="6" name="Texto Explicativo: Linha com Borda e Ênfa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47700"/>
                        </a:xfrm>
                        <a:prstGeom prst="accentBorderCallout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03147" w14:textId="16FEEAB1" w:rsidR="0037439C" w:rsidRPr="005C7909" w:rsidRDefault="0037439C" w:rsidP="005C7909">
                            <w:pPr>
                              <w:pStyle w:val="CTxt"/>
                              <w:ind w:left="360" w:firstLine="0"/>
                              <w:rPr>
                                <w:rFonts w:cs="Times New Roman"/>
                                <w:color w:val="FFFFFF" w:themeColor="background1"/>
                              </w:rPr>
                            </w:pPr>
                            <w:r w:rsidRPr="005C7909">
                              <w:rPr>
                                <w:rFonts w:cs="Times New Roman"/>
                                <w:color w:val="FFFFFF" w:themeColor="background1"/>
                              </w:rPr>
                              <w:t>Defini</w:t>
                            </w:r>
                            <w:r w:rsidR="005C7909" w:rsidRPr="005C7909">
                              <w:rPr>
                                <w:rFonts w:cs="Times New Roman"/>
                                <w:color w:val="FFFFFF" w:themeColor="background1"/>
                              </w:rPr>
                              <w:t xml:space="preserve">ção de </w:t>
                            </w:r>
                            <w:proofErr w:type="spellStart"/>
                            <w:r w:rsidR="005C7909" w:rsidRPr="005C7909">
                              <w:rPr>
                                <w:rFonts w:cs="Times New Roman"/>
                                <w:color w:val="FFFFFF" w:themeColor="background1"/>
                              </w:rPr>
                              <w:t>stopwords</w:t>
                            </w:r>
                            <w:proofErr w:type="spellEnd"/>
                          </w:p>
                          <w:p w14:paraId="02DF6529" w14:textId="77777777" w:rsidR="0037439C" w:rsidRPr="005C7909" w:rsidRDefault="0037439C" w:rsidP="0037439C">
                            <w:pPr>
                              <w:pStyle w:val="CDestaqueP1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7F0D3D" id="Texto Explicativo: Linha com Borda e Ênfase 6" o:spid="_x0000_s1028" type="#_x0000_t50" style="position:absolute;left:0;text-align:left;margin-left:327.45pt;margin-top:71.65pt;width:201.75pt;height:5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" fillcolor="black [3200]" strokecolor="black [1600]" strokeweight="1pt">
                <v:textbox>
                  <w:txbxContent>
                    <w:p w14:paraId="7B303147" w14:textId="16FEEAB1" w:rsidR="0037439C" w:rsidRPr="005C7909" w:rsidRDefault="0037439C" w:rsidP="005C7909">
                      <w:pPr>
                        <w:pStyle w:val="CTxt"/>
                        <w:ind w:left="360" w:firstLine="0"/>
                        <w:rPr>
                          <w:rFonts w:cs="Times New Roman"/>
                          <w:color w:val="FFFFFF" w:themeColor="background1"/>
                        </w:rPr>
                      </w:pPr>
                      <w:r w:rsidRPr="005C7909">
                        <w:rPr>
                          <w:rFonts w:cs="Times New Roman"/>
                          <w:color w:val="FFFFFF" w:themeColor="background1"/>
                        </w:rPr>
                        <w:t>Defini</w:t>
                      </w:r>
                      <w:r w:rsidR="005C7909" w:rsidRPr="005C7909">
                        <w:rPr>
                          <w:rFonts w:cs="Times New Roman"/>
                          <w:color w:val="FFFFFF" w:themeColor="background1"/>
                        </w:rPr>
                        <w:t xml:space="preserve">ção de </w:t>
                      </w:r>
                      <w:proofErr w:type="spellStart"/>
                      <w:r w:rsidR="005C7909" w:rsidRPr="005C7909">
                        <w:rPr>
                          <w:rFonts w:cs="Times New Roman"/>
                          <w:color w:val="FFFFFF" w:themeColor="background1"/>
                        </w:rPr>
                        <w:t>stopwords</w:t>
                      </w:r>
                      <w:proofErr w:type="spellEnd"/>
                    </w:p>
                    <w:p w14:paraId="02DF6529" w14:textId="77777777" w:rsidR="0037439C" w:rsidRPr="005C7909" w:rsidRDefault="0037439C" w:rsidP="0037439C">
                      <w:pPr>
                        <w:pStyle w:val="CDestaqueP1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3743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06E7FE" wp14:editId="4E967599">
                <wp:simplePos x="0" y="0"/>
                <wp:positionH relativeFrom="column">
                  <wp:posOffset>3520440</wp:posOffset>
                </wp:positionH>
                <wp:positionV relativeFrom="paragraph">
                  <wp:posOffset>81280</wp:posOffset>
                </wp:positionV>
                <wp:extent cx="2562225" cy="647700"/>
                <wp:effectExtent l="990600" t="38100" r="28575" b="114300"/>
                <wp:wrapNone/>
                <wp:docPr id="4" name="Texto Explicativo: Linha com Borda e Ênfa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647700"/>
                        </a:xfrm>
                        <a:prstGeom prst="accentBorderCallout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A9F79" w14:textId="77777777" w:rsidR="0037439C" w:rsidRPr="005C7909" w:rsidRDefault="0037439C" w:rsidP="005C7909">
                            <w:pPr>
                              <w:pStyle w:val="CTxt"/>
                              <w:ind w:left="360" w:firstLine="0"/>
                              <w:rPr>
                                <w:rFonts w:cs="Times New Roman"/>
                                <w:color w:val="FFFFFF" w:themeColor="background1"/>
                              </w:rPr>
                            </w:pPr>
                            <w:r w:rsidRPr="005C7909">
                              <w:rPr>
                                <w:rFonts w:cs="Times New Roman"/>
                                <w:color w:val="FFFFFF" w:themeColor="background1"/>
                              </w:rPr>
                              <w:t>Criação de frases que apareceram frequentemente na coleção de post;</w:t>
                            </w:r>
                          </w:p>
                          <w:p w14:paraId="23206C9B" w14:textId="77777777" w:rsidR="0037439C" w:rsidRPr="005C7909" w:rsidRDefault="0037439C" w:rsidP="0037439C">
                            <w:pPr>
                              <w:pStyle w:val="CDestaqueP1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06E7FE" id="Texto Explicativo: Linha com Borda e Ênfase 4" o:spid="_x0000_s1029" type="#_x0000_t50" style="position:absolute;left:0;text-align:left;margin-left:277.2pt;margin-top:6.4pt;width:201.75pt;height:5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" fillcolor="black [3200]" strokecolor="black [1600]" strokeweight="1pt">
                <v:textbox>
                  <w:txbxContent>
                    <w:p w14:paraId="7C3A9F79" w14:textId="77777777" w:rsidR="0037439C" w:rsidRPr="005C7909" w:rsidRDefault="0037439C" w:rsidP="005C7909">
                      <w:pPr>
                        <w:pStyle w:val="CTxt"/>
                        <w:ind w:left="360" w:firstLine="0"/>
                        <w:rPr>
                          <w:rFonts w:cs="Times New Roman"/>
                          <w:color w:val="FFFFFF" w:themeColor="background1"/>
                        </w:rPr>
                      </w:pPr>
                      <w:r w:rsidRPr="005C7909">
                        <w:rPr>
                          <w:rFonts w:cs="Times New Roman"/>
                          <w:color w:val="FFFFFF" w:themeColor="background1"/>
                        </w:rPr>
                        <w:t>Criação de frases que apareceram frequentemente na coleção de post;</w:t>
                      </w:r>
                    </w:p>
                    <w:p w14:paraId="23206C9B" w14:textId="77777777" w:rsidR="0037439C" w:rsidRPr="005C7909" w:rsidRDefault="0037439C" w:rsidP="0037439C">
                      <w:pPr>
                        <w:pStyle w:val="CDestaqueP1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739EF" w:rsidRPr="003012BD">
        <w:rPr>
          <w:noProof/>
        </w:rPr>
        <w:drawing>
          <wp:inline distT="0" distB="0" distL="0" distR="0" wp14:anchorId="213791A1" wp14:editId="2DEC746B">
            <wp:extent cx="5399103" cy="2760296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28" b="2513"/>
                    <a:stretch/>
                  </pic:blipFill>
                  <pic:spPr bwMode="auto">
                    <a:xfrm>
                      <a:off x="0" y="0"/>
                      <a:ext cx="5400040" cy="276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03E405" w14:textId="35099C09" w:rsidR="00190C14" w:rsidRPr="003012BD" w:rsidRDefault="00190C14" w:rsidP="00190C14">
      <w:pPr>
        <w:pStyle w:val="FLegenda"/>
      </w:pPr>
      <w:r w:rsidRPr="003012BD">
        <w:t xml:space="preserve">Figura </w:t>
      </w:r>
      <w:r w:rsidR="00146D70">
        <w:t>1</w:t>
      </w:r>
      <w:r w:rsidRPr="003012BD">
        <w:t xml:space="preserve">. </w:t>
      </w:r>
      <w:r w:rsidR="008B34F9" w:rsidRPr="003012BD">
        <w:t xml:space="preserve">Como remover </w:t>
      </w:r>
      <w:proofErr w:type="spellStart"/>
      <w:r w:rsidR="008B34F9" w:rsidRPr="00D93595">
        <w:rPr>
          <w:i/>
          <w:iCs/>
        </w:rPr>
        <w:t>stopwords</w:t>
      </w:r>
      <w:proofErr w:type="spellEnd"/>
    </w:p>
    <w:p w14:paraId="0C4F52FC" w14:textId="13508BB0" w:rsidR="00190C14" w:rsidRPr="003012BD" w:rsidRDefault="00190C14" w:rsidP="00190C14">
      <w:pPr>
        <w:pStyle w:val="FFonte"/>
      </w:pPr>
      <w:r w:rsidRPr="003012BD">
        <w:t xml:space="preserve">Fonte: </w:t>
      </w:r>
      <w:r w:rsidR="00410150" w:rsidRPr="003012BD">
        <w:t>Do Autor - 2020</w:t>
      </w:r>
    </w:p>
    <w:p w14:paraId="5A2F45BE" w14:textId="77777777" w:rsidR="00190C14" w:rsidRPr="003012BD" w:rsidRDefault="00190C14" w:rsidP="00190C14">
      <w:pPr>
        <w:pBdr>
          <w:bottom w:val="single" w:sz="2" w:space="1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TPS_ElementEnd END 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6E6A4FAA" w14:textId="02F6B959" w:rsidR="00410150" w:rsidRDefault="00410150" w:rsidP="00BF0895">
      <w:pPr>
        <w:pStyle w:val="CTxt"/>
        <w:ind w:firstLine="0"/>
        <w:rPr>
          <w:rFonts w:cs="Times New Roman"/>
          <w:b/>
          <w:bCs/>
        </w:rPr>
      </w:pPr>
    </w:p>
    <w:p w14:paraId="4E314A92" w14:textId="77777777" w:rsidR="00C44419" w:rsidRPr="003012BD" w:rsidRDefault="00C44419" w:rsidP="00BF0895">
      <w:pPr>
        <w:pStyle w:val="CTxt"/>
        <w:ind w:firstLine="0"/>
        <w:rPr>
          <w:rFonts w:cs="Times New Roman"/>
          <w:b/>
          <w:bCs/>
        </w:rPr>
      </w:pPr>
    </w:p>
    <w:p w14:paraId="151A0FEE" w14:textId="39DF41A8" w:rsidR="00BF0895" w:rsidRPr="003012BD" w:rsidRDefault="00BF0895" w:rsidP="00BF0895">
      <w:pPr>
        <w:pStyle w:val="CTxt"/>
        <w:ind w:firstLine="0"/>
        <w:rPr>
          <w:rFonts w:cs="Times New Roman"/>
          <w:b/>
          <w:bCs/>
        </w:rPr>
      </w:pPr>
      <w:proofErr w:type="spellStart"/>
      <w:r w:rsidRPr="00615E24">
        <w:rPr>
          <w:rFonts w:cs="Times New Roman"/>
          <w:b/>
          <w:bCs/>
          <w:i/>
          <w:iCs/>
          <w:rPrChange w:id="138" w:author="Olimar Junior" w:date="2020-04-24T12:28:00Z">
            <w:rPr>
              <w:rFonts w:cs="Times New Roman"/>
              <w:b/>
              <w:bCs/>
            </w:rPr>
          </w:rPrChange>
        </w:rPr>
        <w:t>Stemização</w:t>
      </w:r>
      <w:proofErr w:type="spellEnd"/>
    </w:p>
    <w:p w14:paraId="23E1D309" w14:textId="7EACED3F" w:rsidR="00BF0895" w:rsidRPr="003012BD" w:rsidRDefault="00BF0895">
      <w:pPr>
        <w:pStyle w:val="CTxt"/>
        <w:rPr>
          <w:rFonts w:cs="Times New Roman"/>
        </w:rPr>
        <w:pPrChange w:id="139" w:author="Olimar Junior" w:date="2020-04-24T12:23:00Z">
          <w:pPr>
            <w:pStyle w:val="CTxt"/>
            <w:ind w:firstLine="0"/>
          </w:pPr>
        </w:pPrChange>
      </w:pPr>
      <w:r w:rsidRPr="003012BD">
        <w:rPr>
          <w:rFonts w:cs="Times New Roman"/>
        </w:rPr>
        <w:t xml:space="preserve">Agora </w:t>
      </w:r>
      <w:r w:rsidR="00397B09" w:rsidRPr="003012BD">
        <w:rPr>
          <w:rFonts w:cs="Times New Roman"/>
        </w:rPr>
        <w:t xml:space="preserve">falaremos de </w:t>
      </w:r>
      <w:proofErr w:type="spellStart"/>
      <w:r w:rsidR="00397B09" w:rsidRPr="00A30060">
        <w:rPr>
          <w:rFonts w:cs="Times New Roman"/>
          <w:i/>
          <w:iCs/>
        </w:rPr>
        <w:t>Stemização</w:t>
      </w:r>
      <w:proofErr w:type="spellEnd"/>
      <w:r w:rsidR="00397B09" w:rsidRPr="003012BD">
        <w:rPr>
          <w:rFonts w:cs="Times New Roman"/>
        </w:rPr>
        <w:t>, isto é, a remoção de sufixos, manteremos apenas os prefixos das palavras, assim, o prefixo</w:t>
      </w:r>
      <w:r w:rsidR="006341DF" w:rsidRPr="003012BD">
        <w:rPr>
          <w:rFonts w:cs="Times New Roman"/>
        </w:rPr>
        <w:t xml:space="preserve"> “</w:t>
      </w:r>
      <w:proofErr w:type="spellStart"/>
      <w:r w:rsidR="006341DF" w:rsidRPr="003012BD">
        <w:rPr>
          <w:rFonts w:cs="Times New Roman"/>
        </w:rPr>
        <w:t>am</w:t>
      </w:r>
      <w:proofErr w:type="spellEnd"/>
      <w:r w:rsidR="008B34F9" w:rsidRPr="003012BD">
        <w:rPr>
          <w:rFonts w:cs="Times New Roman"/>
        </w:rPr>
        <w:t>” por exemplo, das palavras</w:t>
      </w:r>
      <w:r w:rsidR="00397B09" w:rsidRPr="003012BD">
        <w:rPr>
          <w:rFonts w:cs="Times New Roman"/>
        </w:rPr>
        <w:t xml:space="preserve"> amar, </w:t>
      </w:r>
      <w:proofErr w:type="gramStart"/>
      <w:r w:rsidR="00397B09" w:rsidRPr="003012BD">
        <w:rPr>
          <w:rFonts w:cs="Times New Roman"/>
        </w:rPr>
        <w:t xml:space="preserve">amou e </w:t>
      </w:r>
      <w:proofErr w:type="spellStart"/>
      <w:r w:rsidR="00397B09" w:rsidRPr="003012BD">
        <w:rPr>
          <w:rFonts w:cs="Times New Roman"/>
        </w:rPr>
        <w:t>etc</w:t>
      </w:r>
      <w:proofErr w:type="spellEnd"/>
      <w:proofErr w:type="gramEnd"/>
      <w:r w:rsidR="00397B09" w:rsidRPr="003012BD">
        <w:rPr>
          <w:rFonts w:cs="Times New Roman"/>
        </w:rPr>
        <w:t xml:space="preserve">, serão igualmente calculados. </w:t>
      </w:r>
    </w:p>
    <w:p w14:paraId="6FB203F6" w14:textId="604038DB" w:rsidR="008B34F9" w:rsidRPr="003012BD" w:rsidRDefault="008B34F9" w:rsidP="00BF0895">
      <w:pPr>
        <w:pStyle w:val="CTxt"/>
        <w:rPr>
          <w:rFonts w:cs="Times New Roman"/>
        </w:rPr>
      </w:pPr>
      <w:r w:rsidRPr="003012BD">
        <w:rPr>
          <w:rFonts w:cs="Times New Roman"/>
        </w:rPr>
        <w:t>Novamente, vamos explicar passo a passo</w:t>
      </w:r>
      <w:r w:rsidR="005C7909">
        <w:rPr>
          <w:rFonts w:cs="Times New Roman"/>
        </w:rPr>
        <w:t xml:space="preserve"> na figura 2</w:t>
      </w:r>
      <w:r w:rsidRPr="003012BD">
        <w:rPr>
          <w:rFonts w:cs="Times New Roman"/>
        </w:rPr>
        <w:t>:</w:t>
      </w:r>
    </w:p>
    <w:p w14:paraId="21425E44" w14:textId="77777777" w:rsidR="009B1154" w:rsidRPr="003012BD" w:rsidRDefault="009B1154" w:rsidP="009B1154">
      <w:pPr>
        <w:pStyle w:val="CTxt"/>
        <w:ind w:firstLine="0"/>
        <w:rPr>
          <w:rFonts w:ascii="Arial" w:hAnsi="Arial"/>
          <w:sz w:val="18"/>
        </w:rPr>
      </w:pPr>
    </w:p>
    <w:p w14:paraId="0A2713A0" w14:textId="085386C9" w:rsidR="009B1154" w:rsidRPr="003012BD" w:rsidRDefault="005C7909" w:rsidP="009B1154">
      <w:pPr>
        <w:pBdr>
          <w:top w:val="single" w:sz="2" w:space="3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>
        <w:rPr>
          <w:rFonts w:ascii="Arial" w:eastAsia="Times New Roman" w:hAnsi="Arial" w:cs="Times New Roman"/>
          <w:b/>
          <w:noProof/>
          <w:color w:val="2F275B"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98B16B" wp14:editId="261FA785">
                <wp:simplePos x="0" y="0"/>
                <wp:positionH relativeFrom="column">
                  <wp:posOffset>2987040</wp:posOffset>
                </wp:positionH>
                <wp:positionV relativeFrom="paragraph">
                  <wp:posOffset>-4445</wp:posOffset>
                </wp:positionV>
                <wp:extent cx="2228850" cy="638175"/>
                <wp:effectExtent l="2057400" t="0" r="19050" b="581025"/>
                <wp:wrapNone/>
                <wp:docPr id="17" name="Texto Explicativo: Lin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6381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82649"/>
                            <a:gd name="adj4" fmla="val -9197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89B5D" w14:textId="4046E540" w:rsidR="005C7909" w:rsidRPr="005C7909" w:rsidRDefault="005C7909" w:rsidP="005C7909">
                            <w:pPr>
                              <w:pStyle w:val="CTxt"/>
                              <w:ind w:left="360" w:firstLine="0"/>
                              <w:rPr>
                                <w:rFonts w:cs="Times New Roman"/>
                                <w:color w:val="FFFFFF" w:themeColor="background1"/>
                              </w:rPr>
                            </w:pPr>
                            <w:r w:rsidRPr="005C7909">
                              <w:rPr>
                                <w:rFonts w:cs="Times New Roman"/>
                                <w:color w:val="FFFFFF" w:themeColor="background1"/>
                              </w:rPr>
                              <w:t>Aqui</w:t>
                            </w:r>
                            <w:r w:rsidRPr="005C7909">
                              <w:rPr>
                                <w:rFonts w:cs="Times New Roman"/>
                                <w:color w:val="FFFFFF" w:themeColor="background1"/>
                              </w:rPr>
                              <w:t xml:space="preserve"> importamos duas bibliotecas que auxiliam na tradução da sintaxe para português:</w:t>
                            </w:r>
                          </w:p>
                          <w:p w14:paraId="697FCB78" w14:textId="77777777" w:rsidR="005C7909" w:rsidRPr="005C7909" w:rsidRDefault="005C7909" w:rsidP="005C7909">
                            <w:pPr>
                              <w:pStyle w:val="CDestaqueP1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98B16B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Texto Explicativo: Linha 17" o:spid="_x0000_s1030" type="#_x0000_t47" style="position:absolute;margin-left:235.2pt;margin-top:-.35pt;width:175.5pt;height:5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" adj="-19867,39452" fillcolor="black [3200]" strokecolor="black [1600]" strokeweight="1pt">
                <v:textbox>
                  <w:txbxContent>
                    <w:p w14:paraId="09189B5D" w14:textId="4046E540" w:rsidR="005C7909" w:rsidRPr="005C7909" w:rsidRDefault="005C7909" w:rsidP="005C7909">
                      <w:pPr>
                        <w:pStyle w:val="CTxt"/>
                        <w:ind w:left="360" w:firstLine="0"/>
                        <w:rPr>
                          <w:rFonts w:cs="Times New Roman"/>
                          <w:color w:val="FFFFFF" w:themeColor="background1"/>
                        </w:rPr>
                      </w:pPr>
                      <w:r w:rsidRPr="005C7909">
                        <w:rPr>
                          <w:rFonts w:cs="Times New Roman"/>
                          <w:color w:val="FFFFFF" w:themeColor="background1"/>
                        </w:rPr>
                        <w:t>Aqui</w:t>
                      </w:r>
                      <w:r w:rsidRPr="005C7909">
                        <w:rPr>
                          <w:rFonts w:cs="Times New Roman"/>
                          <w:color w:val="FFFFFF" w:themeColor="background1"/>
                        </w:rPr>
                        <w:t xml:space="preserve"> importamos duas bibliotecas que auxiliam na tradução da sintaxe para português:</w:t>
                      </w:r>
                    </w:p>
                    <w:p w14:paraId="697FCB78" w14:textId="77777777" w:rsidR="005C7909" w:rsidRPr="005C7909" w:rsidRDefault="005C7909" w:rsidP="005C7909">
                      <w:pPr>
                        <w:pStyle w:val="CDestaqueP1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9B1154"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="009B1154"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 ELEMENT </w:instrText>
      </w:r>
      <w:r w:rsidR="009B1154"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="009B1154" w:rsidRPr="003012BD">
        <w:rPr>
          <w:rFonts w:ascii="Arial" w:eastAsia="Times New Roman" w:hAnsi="Arial" w:cs="Times New Roman"/>
          <w:b/>
          <w:color w:val="2F275B"/>
          <w:sz w:val="18"/>
        </w:rPr>
        <w:instrText>SEQ TPS_Element</w:instrText>
      </w:r>
      <w:r w:rsidR="009B1154" w:rsidRPr="003012BD">
        <w:rPr>
          <w:rFonts w:ascii="Arial" w:eastAsia="Times New Roman" w:hAnsi="Arial" w:cs="Times New Roman"/>
          <w:b/>
          <w:color w:val="2F275B"/>
          <w:sz w:val="18"/>
        </w:rPr>
        <w:fldChar w:fldCharType="separate"/>
      </w:r>
      <w:r w:rsidR="009B1154" w:rsidRPr="003012BD">
        <w:rPr>
          <w:rFonts w:ascii="Arial" w:eastAsia="Times New Roman" w:hAnsi="Arial" w:cs="Times New Roman"/>
          <w:b/>
          <w:noProof/>
          <w:color w:val="2F275B"/>
          <w:sz w:val="18"/>
        </w:rPr>
        <w:instrText>3</w:instrText>
      </w:r>
      <w:r w:rsidR="009B1154"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  <w:r w:rsidR="009B1154" w:rsidRPr="003012BD">
        <w:rPr>
          <w:rFonts w:ascii="Arial" w:eastAsia="Times New Roman" w:hAnsi="Arial" w:cs="Times New Roman"/>
          <w:b/>
          <w:color w:val="2F275B"/>
          <w:sz w:val="18"/>
        </w:rPr>
        <w:instrText>: Figuras</w:instrText>
      </w:r>
      <w:r w:rsidR="009B1154"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begin"/>
      </w:r>
      <w:r w:rsidR="009B1154" w:rsidRPr="003012BD">
        <w:rPr>
          <w:rFonts w:ascii="Arial" w:eastAsia="Times New Roman" w:hAnsi="Arial" w:cs="Times New Roman"/>
          <w:b/>
          <w:vanish/>
          <w:color w:val="2F275B"/>
          <w:sz w:val="18"/>
        </w:rPr>
        <w:instrText>Name="Figuras" ID="BFE7081A-7AF6-7B40-A384-23AC305CB272" Variant="Automatic"</w:instrText>
      </w:r>
      <w:r w:rsidR="009B1154"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end"/>
      </w:r>
      <w:r w:rsidR="009B1154"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18288817" w14:textId="41EBFDD9" w:rsidR="009B1154" w:rsidRPr="003012BD" w:rsidRDefault="009B1154" w:rsidP="009B1154">
      <w:pPr>
        <w:shd w:val="clear" w:color="auto" w:fill="C9D5B3"/>
        <w:spacing w:line="300" w:lineRule="auto"/>
        <w:rPr>
          <w:rFonts w:ascii="Arial" w:eastAsia="Times New Roman" w:hAnsi="Arial" w:cs="Times New Roman"/>
          <w:color w:val="2F275B"/>
          <w:sz w:val="18"/>
        </w:rPr>
      </w:pPr>
      <w:r w:rsidRPr="003012BD">
        <w:rPr>
          <w:rFonts w:ascii="Arial" w:eastAsia="Times New Roman" w:hAnsi="Arial" w:cs="Times New Roman"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color w:val="2F275B"/>
          <w:sz w:val="18"/>
        </w:rPr>
        <w:instrText xml:space="preserve"> MACROBUTTON TPS_ElementImage Element Image: 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instrText>Comment="" FileName=""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color w:val="2F275B"/>
          <w:sz w:val="18"/>
        </w:rPr>
        <w:fldChar w:fldCharType="end"/>
      </w:r>
    </w:p>
    <w:p w14:paraId="164419F3" w14:textId="6BEDE036" w:rsidR="00410150" w:rsidRPr="003012BD" w:rsidRDefault="00410150" w:rsidP="006341DF">
      <w:pPr>
        <w:pStyle w:val="CTxt"/>
        <w:ind w:firstLine="0"/>
        <w:rPr>
          <w:rFonts w:cs="Times New Roman"/>
        </w:rPr>
      </w:pPr>
    </w:p>
    <w:p w14:paraId="400EBAA8" w14:textId="08BD1A09" w:rsidR="006341DF" w:rsidRPr="003012BD" w:rsidRDefault="005C7909" w:rsidP="006341DF">
      <w:pPr>
        <w:pStyle w:val="CTxt"/>
        <w:ind w:firstLine="0"/>
        <w:rPr>
          <w:rFonts w:cs="Times New Roman"/>
        </w:rPr>
      </w:pPr>
      <w:r>
        <w:rPr>
          <w:rFonts w:ascii="Arial" w:eastAsia="Times New Roman" w:hAnsi="Arial" w:cs="Times New Roman"/>
          <w:b/>
          <w:noProof/>
          <w:color w:val="2F275B"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F33D24" wp14:editId="276A581C">
                <wp:simplePos x="0" y="0"/>
                <wp:positionH relativeFrom="column">
                  <wp:posOffset>3444240</wp:posOffset>
                </wp:positionH>
                <wp:positionV relativeFrom="paragraph">
                  <wp:posOffset>774700</wp:posOffset>
                </wp:positionV>
                <wp:extent cx="3171825" cy="857250"/>
                <wp:effectExtent l="2133600" t="0" r="28575" b="19050"/>
                <wp:wrapNone/>
                <wp:docPr id="11" name="Texto Explicativo: Lin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85725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62500"/>
                            <a:gd name="adj4" fmla="val -6671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EE2B6" w14:textId="0C41FAAE" w:rsidR="005C7909" w:rsidRPr="005C7909" w:rsidRDefault="005C7909" w:rsidP="005C7909">
                            <w:pPr>
                              <w:pStyle w:val="CDestaqueP1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5C7909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A função descrita abaixo removerá o sufixo (fará o </w:t>
                            </w:r>
                            <w:proofErr w:type="spellStart"/>
                            <w:r w:rsidRPr="005C7909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stemm</w:t>
                            </w:r>
                            <w:proofErr w:type="spellEnd"/>
                            <w:r w:rsidRPr="005C7909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) das palavras através da divisão (split) e da remoção do sufixo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33D24" id="Texto Explicativo: Linha 11" o:spid="_x0000_s1031" type="#_x0000_t47" style="position:absolute;left:0;text-align:left;margin-left:271.2pt;margin-top:61pt;width:249.75pt;height:6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" adj="-14410,13500" fillcolor="black [3200]" strokecolor="black [1600]" strokeweight="1pt">
                <v:textbox>
                  <w:txbxContent>
                    <w:p w14:paraId="6BFEE2B6" w14:textId="0C41FAAE" w:rsidR="005C7909" w:rsidRPr="005C7909" w:rsidRDefault="005C7909" w:rsidP="005C7909">
                      <w:pPr>
                        <w:pStyle w:val="CDestaqueP1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5C7909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A função descrita abaixo removerá o sufixo (fará o </w:t>
                      </w:r>
                      <w:proofErr w:type="spellStart"/>
                      <w:r w:rsidRPr="005C7909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stemm</w:t>
                      </w:r>
                      <w:proofErr w:type="spellEnd"/>
                      <w:r w:rsidRPr="005C7909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) das palavras através da divisão (split) e da remoção do sufixo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rFonts w:ascii="Arial" w:eastAsia="Times New Roman" w:hAnsi="Arial" w:cs="Times New Roman"/>
          <w:b/>
          <w:noProof/>
          <w:color w:val="2F275B"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2D1C11" wp14:editId="35C2E5E4">
                <wp:simplePos x="0" y="0"/>
                <wp:positionH relativeFrom="column">
                  <wp:posOffset>3177540</wp:posOffset>
                </wp:positionH>
                <wp:positionV relativeFrom="paragraph">
                  <wp:posOffset>165100</wp:posOffset>
                </wp:positionV>
                <wp:extent cx="2466975" cy="485775"/>
                <wp:effectExtent l="1428750" t="0" r="28575" b="219075"/>
                <wp:wrapNone/>
                <wp:docPr id="10" name="Texto Explicativo: Lin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4857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137698"/>
                            <a:gd name="adj4" fmla="val -57638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9FE15" w14:textId="77777777" w:rsidR="005C7909" w:rsidRPr="005C7909" w:rsidRDefault="005C7909" w:rsidP="005C7909">
                            <w:pPr>
                              <w:pStyle w:val="CTxt"/>
                              <w:ind w:left="360" w:firstLine="0"/>
                              <w:rPr>
                                <w:rFonts w:cs="Times New Roman"/>
                                <w:color w:val="FFFFFF" w:themeColor="background1"/>
                              </w:rPr>
                            </w:pPr>
                            <w:r w:rsidRPr="005C7909">
                              <w:rPr>
                                <w:rFonts w:cs="Times New Roman"/>
                                <w:color w:val="FFFFFF" w:themeColor="background1"/>
                              </w:rPr>
                              <w:t xml:space="preserve">Colocamos na variável </w:t>
                            </w:r>
                            <w:proofErr w:type="spellStart"/>
                            <w:r w:rsidRPr="005C7909">
                              <w:rPr>
                                <w:rFonts w:cs="Times New Roman"/>
                                <w:color w:val="FFFFFF" w:themeColor="background1"/>
                              </w:rPr>
                              <w:t>stopwordsnltk</w:t>
                            </w:r>
                            <w:proofErr w:type="spellEnd"/>
                            <w:r w:rsidRPr="005C7909">
                              <w:rPr>
                                <w:rFonts w:cs="Times New Roman"/>
                                <w:color w:val="FFFFFF" w:themeColor="background1"/>
                              </w:rPr>
                              <w:t xml:space="preserve"> as </w:t>
                            </w:r>
                            <w:proofErr w:type="spellStart"/>
                            <w:r w:rsidRPr="005C7909">
                              <w:rPr>
                                <w:rFonts w:cs="Times New Roman"/>
                                <w:color w:val="FFFFFF" w:themeColor="background1"/>
                              </w:rPr>
                              <w:t>stopwords</w:t>
                            </w:r>
                            <w:proofErr w:type="spellEnd"/>
                            <w:r w:rsidRPr="005C7909">
                              <w:rPr>
                                <w:rFonts w:cs="Times New Roman"/>
                                <w:color w:val="FFFFFF" w:themeColor="background1"/>
                              </w:rPr>
                              <w:t xml:space="preserve"> em português</w:t>
                            </w:r>
                          </w:p>
                          <w:p w14:paraId="14EA53A5" w14:textId="77777777" w:rsidR="005C7909" w:rsidRPr="005C7909" w:rsidRDefault="005C7909" w:rsidP="005C7909">
                            <w:pPr>
                              <w:pStyle w:val="CDestaqueP1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D1C11" id="Texto Explicativo: Linha 10" o:spid="_x0000_s1032" type="#_x0000_t47" style="position:absolute;left:0;text-align:left;margin-left:250.2pt;margin-top:13pt;width:194.25pt;height:38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" adj="-12450,29743" fillcolor="black [3200]" strokecolor="black [1600]" strokeweight="1pt">
                <v:textbox>
                  <w:txbxContent>
                    <w:p w14:paraId="4419FE15" w14:textId="77777777" w:rsidR="005C7909" w:rsidRPr="005C7909" w:rsidRDefault="005C7909" w:rsidP="005C7909">
                      <w:pPr>
                        <w:pStyle w:val="CTxt"/>
                        <w:ind w:left="360" w:firstLine="0"/>
                        <w:rPr>
                          <w:rFonts w:cs="Times New Roman"/>
                          <w:color w:val="FFFFFF" w:themeColor="background1"/>
                        </w:rPr>
                      </w:pPr>
                      <w:r w:rsidRPr="005C7909">
                        <w:rPr>
                          <w:rFonts w:cs="Times New Roman"/>
                          <w:color w:val="FFFFFF" w:themeColor="background1"/>
                        </w:rPr>
                        <w:t xml:space="preserve">Colocamos na variável </w:t>
                      </w:r>
                      <w:proofErr w:type="spellStart"/>
                      <w:r w:rsidRPr="005C7909">
                        <w:rPr>
                          <w:rFonts w:cs="Times New Roman"/>
                          <w:color w:val="FFFFFF" w:themeColor="background1"/>
                        </w:rPr>
                        <w:t>stopwordsnltk</w:t>
                      </w:r>
                      <w:proofErr w:type="spellEnd"/>
                      <w:r w:rsidRPr="005C7909">
                        <w:rPr>
                          <w:rFonts w:cs="Times New Roman"/>
                          <w:color w:val="FFFFFF" w:themeColor="background1"/>
                        </w:rPr>
                        <w:t xml:space="preserve"> as </w:t>
                      </w:r>
                      <w:proofErr w:type="spellStart"/>
                      <w:r w:rsidRPr="005C7909">
                        <w:rPr>
                          <w:rFonts w:cs="Times New Roman"/>
                          <w:color w:val="FFFFFF" w:themeColor="background1"/>
                        </w:rPr>
                        <w:t>stopwords</w:t>
                      </w:r>
                      <w:proofErr w:type="spellEnd"/>
                      <w:r w:rsidRPr="005C7909">
                        <w:rPr>
                          <w:rFonts w:cs="Times New Roman"/>
                          <w:color w:val="FFFFFF" w:themeColor="background1"/>
                        </w:rPr>
                        <w:t xml:space="preserve"> em português</w:t>
                      </w:r>
                    </w:p>
                    <w:p w14:paraId="14EA53A5" w14:textId="77777777" w:rsidR="005C7909" w:rsidRPr="005C7909" w:rsidRDefault="005C7909" w:rsidP="005C7909">
                      <w:pPr>
                        <w:pStyle w:val="CDestaqueP1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2739EF" w:rsidRPr="003012BD">
        <w:rPr>
          <w:noProof/>
        </w:rPr>
        <w:drawing>
          <wp:inline distT="0" distB="0" distL="0" distR="0" wp14:anchorId="2635FE6D" wp14:editId="10FA2CC1">
            <wp:extent cx="5400040" cy="2550795"/>
            <wp:effectExtent l="0" t="0" r="0" b="190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0ADA" w14:textId="624FF23E" w:rsidR="006341DF" w:rsidRPr="003012BD" w:rsidRDefault="005C7909" w:rsidP="006341DF">
      <w:pPr>
        <w:pStyle w:val="FLegenda"/>
      </w:pPr>
      <w:r>
        <w:rPr>
          <w:rFonts w:eastAsia="Times New Roman" w:cs="Times New Roman"/>
          <w:b/>
          <w:noProof/>
          <w:color w:val="2F275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B55591" wp14:editId="6893A22E">
                <wp:simplePos x="0" y="0"/>
                <wp:positionH relativeFrom="margin">
                  <wp:posOffset>2463165</wp:posOffset>
                </wp:positionH>
                <wp:positionV relativeFrom="paragraph">
                  <wp:posOffset>31115</wp:posOffset>
                </wp:positionV>
                <wp:extent cx="3724275" cy="400050"/>
                <wp:effectExtent l="0" t="476250" r="28575" b="19050"/>
                <wp:wrapNone/>
                <wp:docPr id="16" name="Texto Explicativo: Lin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400050"/>
                        </a:xfrm>
                        <a:prstGeom prst="borderCallout1">
                          <a:avLst>
                            <a:gd name="adj1" fmla="val -24107"/>
                            <a:gd name="adj2" fmla="val 13457"/>
                            <a:gd name="adj3" fmla="val -116071"/>
                            <a:gd name="adj4" fmla="val 3404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1BE6F" w14:textId="4EA89B2C" w:rsidR="005C7909" w:rsidRPr="005C7909" w:rsidRDefault="005C7909" w:rsidP="005C7909">
                            <w:pPr>
                              <w:pStyle w:val="CDestaqueP1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5C7909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Palavras sem sufixo, resultado da linha 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55591" id="Texto Explicativo: Linha 16" o:spid="_x0000_s1033" type="#_x0000_t47" style="position:absolute;left:0;text-align:left;margin-left:193.95pt;margin-top:2.45pt;width:293.2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" adj="7353,-25071,2907,-5207" fillcolor="black [3200]" strokecolor="black [1600]" strokeweight="1pt">
                <v:textbox>
                  <w:txbxContent>
                    <w:p w14:paraId="63D1BE6F" w14:textId="4EA89B2C" w:rsidR="005C7909" w:rsidRPr="005C7909" w:rsidRDefault="005C7909" w:rsidP="005C7909">
                      <w:pPr>
                        <w:pStyle w:val="CDestaqueP1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5C7909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Palavras sem sufixo, resultado da linha 46</w:t>
                      </w:r>
                    </w:p>
                  </w:txbxContent>
                </v:textbox>
                <o:callout v:ext="edit" minusx="t"/>
                <w10:wrap anchorx="margin"/>
              </v:shape>
            </w:pict>
          </mc:Fallback>
        </mc:AlternateContent>
      </w:r>
      <w:r w:rsidR="006341DF" w:rsidRPr="003012BD">
        <w:t xml:space="preserve">Figura </w:t>
      </w:r>
      <w:r w:rsidR="00AD610A">
        <w:t>2</w:t>
      </w:r>
      <w:r w:rsidR="006341DF" w:rsidRPr="003012BD">
        <w:t xml:space="preserve">. </w:t>
      </w:r>
      <w:proofErr w:type="spellStart"/>
      <w:r w:rsidR="007B25B3" w:rsidRPr="003012BD">
        <w:t>Stemização</w:t>
      </w:r>
      <w:proofErr w:type="spellEnd"/>
    </w:p>
    <w:p w14:paraId="4CE80517" w14:textId="332E7791" w:rsidR="006341DF" w:rsidRPr="003012BD" w:rsidRDefault="006341DF" w:rsidP="006341DF">
      <w:pPr>
        <w:pStyle w:val="FFonte"/>
      </w:pPr>
      <w:r w:rsidRPr="003012BD">
        <w:t xml:space="preserve">Fonte: </w:t>
      </w:r>
      <w:r w:rsidR="00410150" w:rsidRPr="003012BD">
        <w:t>Do autor - 2020</w:t>
      </w:r>
    </w:p>
    <w:p w14:paraId="7C183086" w14:textId="77777777" w:rsidR="006341DF" w:rsidRPr="003012BD" w:rsidRDefault="006341DF" w:rsidP="00D17A97">
      <w:pPr>
        <w:pBdr>
          <w:bottom w:val="single" w:sz="2" w:space="1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TPS_ElementEnd END 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25EA7181" w14:textId="742C9408" w:rsidR="001F2C6D" w:rsidRDefault="00C44419" w:rsidP="00BF0895">
      <w:pPr>
        <w:pStyle w:val="CTxt"/>
        <w:ind w:firstLine="0"/>
        <w:rPr>
          <w:rFonts w:cs="Times New Roman"/>
          <w:szCs w:val="20"/>
        </w:rPr>
      </w:pPr>
      <w:r w:rsidRPr="00C44419">
        <w:rPr>
          <w:rFonts w:cs="Times New Roman"/>
          <w:szCs w:val="20"/>
        </w:rPr>
        <w:t>Objetivo 1 - Descrever processos de implementação de algoritmos de análise de sentimentos</w:t>
      </w:r>
    </w:p>
    <w:p w14:paraId="5BDF3993" w14:textId="6153A8D3" w:rsidR="00C44419" w:rsidRDefault="00C44419" w:rsidP="00BF0895">
      <w:pPr>
        <w:pStyle w:val="CTxt"/>
        <w:ind w:firstLine="0"/>
        <w:rPr>
          <w:rFonts w:cs="Times New Roman"/>
          <w:b/>
          <w:bCs/>
        </w:rPr>
      </w:pPr>
    </w:p>
    <w:p w14:paraId="2969D53D" w14:textId="2BAF347C" w:rsidR="00BF0895" w:rsidRDefault="00BF0895" w:rsidP="00BF0895">
      <w:pPr>
        <w:pStyle w:val="CTxt"/>
        <w:ind w:firstLine="0"/>
        <w:rPr>
          <w:rFonts w:cs="Times New Roman"/>
          <w:b/>
          <w:bCs/>
        </w:rPr>
      </w:pPr>
      <w:r w:rsidRPr="003012BD">
        <w:rPr>
          <w:rFonts w:cs="Times New Roman"/>
          <w:b/>
          <w:bCs/>
        </w:rPr>
        <w:t>Treinar a base para o aprendizado de máquina</w:t>
      </w:r>
    </w:p>
    <w:p w14:paraId="04FAF9E6" w14:textId="5ACF7689" w:rsidR="001F2C6D" w:rsidRPr="003012BD" w:rsidDel="007C1A31" w:rsidRDefault="007C1A31" w:rsidP="00BF0895">
      <w:pPr>
        <w:pStyle w:val="CTxt"/>
        <w:ind w:firstLine="0"/>
        <w:rPr>
          <w:del w:id="140" w:author="Olimar Junior" w:date="2020-04-24T12:26:00Z"/>
          <w:rFonts w:cs="Times New Roman"/>
          <w:b/>
          <w:bCs/>
        </w:rPr>
      </w:pPr>
      <w:ins w:id="141" w:author="Olimar Junior" w:date="2020-04-24T12:26:00Z">
        <w:r>
          <w:rPr>
            <w:rFonts w:cs="Times New Roman"/>
          </w:rPr>
          <w:tab/>
        </w:r>
      </w:ins>
    </w:p>
    <w:p w14:paraId="5C265E40" w14:textId="40993930" w:rsidR="00BF0895" w:rsidRPr="003012BD" w:rsidRDefault="004B2877">
      <w:pPr>
        <w:pStyle w:val="CTxt"/>
        <w:ind w:firstLine="0"/>
        <w:rPr>
          <w:rFonts w:cs="Times New Roman"/>
        </w:rPr>
        <w:pPrChange w:id="142" w:author="Olimar Junior" w:date="2020-04-24T12:26:00Z">
          <w:pPr>
            <w:pStyle w:val="CTxt"/>
          </w:pPr>
        </w:pPrChange>
      </w:pPr>
      <w:r w:rsidRPr="003012BD">
        <w:rPr>
          <w:rFonts w:cs="Times New Roman"/>
        </w:rPr>
        <w:t xml:space="preserve">Nesta etapa, </w:t>
      </w:r>
      <w:del w:id="143" w:author="Olimar Junior" w:date="2020-04-24T12:26:00Z">
        <w:r w:rsidRPr="003012BD" w:rsidDel="007C1A31">
          <w:rPr>
            <w:rFonts w:cs="Times New Roman"/>
          </w:rPr>
          <w:delText xml:space="preserve">faremos </w:delText>
        </w:r>
      </w:del>
      <w:ins w:id="144" w:author="Olimar Junior" w:date="2020-04-24T12:26:00Z">
        <w:r w:rsidR="007C1A31">
          <w:rPr>
            <w:rFonts w:cs="Times New Roman"/>
          </w:rPr>
          <w:t>executaremos</w:t>
        </w:r>
        <w:r w:rsidR="007C1A31" w:rsidRPr="003012BD">
          <w:rPr>
            <w:rFonts w:cs="Times New Roman"/>
          </w:rPr>
          <w:t xml:space="preserve"> </w:t>
        </w:r>
      </w:ins>
      <w:r w:rsidRPr="003012BD">
        <w:rPr>
          <w:rFonts w:cs="Times New Roman"/>
        </w:rPr>
        <w:t>alguns passos.</w:t>
      </w:r>
      <w:del w:id="145" w:author="Olimar Junior" w:date="2020-04-24T12:26:00Z">
        <w:r w:rsidRPr="003012BD" w:rsidDel="007C1A31">
          <w:rPr>
            <w:rFonts w:cs="Times New Roman"/>
          </w:rPr>
          <w:delText>..</w:delText>
        </w:r>
      </w:del>
      <w:r w:rsidRPr="003012BD">
        <w:rPr>
          <w:rFonts w:cs="Times New Roman"/>
        </w:rPr>
        <w:t xml:space="preserve"> O primeiro deles é contar quantas vezes aparecem as 30 palavras principais. Isso é feito através da palavra nativa chamada</w:t>
      </w:r>
      <w:r w:rsidR="00424D06" w:rsidRPr="003012BD">
        <w:rPr>
          <w:rFonts w:cs="Times New Roman"/>
        </w:rPr>
        <w:t xml:space="preserve"> </w:t>
      </w:r>
      <w:proofErr w:type="spellStart"/>
      <w:r w:rsidRPr="00770A85">
        <w:rPr>
          <w:rFonts w:ascii="Courier New" w:hAnsi="Courier New" w:cs="Courier New"/>
          <w:rPrChange w:id="146" w:author="Olimar Junior" w:date="2020-04-24T12:26:00Z">
            <w:rPr>
              <w:rFonts w:cs="Times New Roman"/>
            </w:rPr>
          </w:rPrChange>
        </w:rPr>
        <w:t>FreqDist</w:t>
      </w:r>
      <w:proofErr w:type="spellEnd"/>
      <w:ins w:id="147" w:author="Olimar Junior" w:date="2020-04-24T12:26:00Z">
        <w:r w:rsidR="00770A85" w:rsidRPr="00770A85">
          <w:rPr>
            <w:rFonts w:cs="Times New Roman"/>
            <w:rPrChange w:id="148" w:author="Olimar Junior" w:date="2020-04-24T12:26:00Z">
              <w:rPr>
                <w:rFonts w:ascii="Courier New" w:hAnsi="Courier New" w:cs="Courier New"/>
              </w:rPr>
            </w:rPrChange>
          </w:rPr>
          <w:t>.</w:t>
        </w:r>
      </w:ins>
    </w:p>
    <w:p w14:paraId="4E1B83BE" w14:textId="38B4637A" w:rsidR="009B1154" w:rsidRDefault="009B1154" w:rsidP="009B1154">
      <w:pPr>
        <w:pStyle w:val="CTxt"/>
        <w:ind w:firstLine="708"/>
        <w:rPr>
          <w:rFonts w:cs="Times New Roman"/>
        </w:rPr>
      </w:pPr>
    </w:p>
    <w:p w14:paraId="7B591E67" w14:textId="77777777" w:rsidR="008D03F6" w:rsidRPr="003012BD" w:rsidRDefault="008D03F6" w:rsidP="009B1154">
      <w:pPr>
        <w:pStyle w:val="CTxt"/>
        <w:ind w:firstLine="708"/>
        <w:rPr>
          <w:rFonts w:ascii="Arial" w:hAnsi="Arial"/>
          <w:sz w:val="18"/>
        </w:rPr>
      </w:pPr>
    </w:p>
    <w:p w14:paraId="1099E8F7" w14:textId="77777777" w:rsidR="009B1154" w:rsidRPr="003012BD" w:rsidRDefault="009B1154" w:rsidP="009B1154">
      <w:pPr>
        <w:pBdr>
          <w:top w:val="single" w:sz="2" w:space="3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 ELEMENT 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SEQ TPS_Element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separate"/>
      </w:r>
      <w:r w:rsidRPr="003012BD">
        <w:rPr>
          <w:rFonts w:ascii="Arial" w:eastAsia="Times New Roman" w:hAnsi="Arial" w:cs="Times New Roman"/>
          <w:b/>
          <w:noProof/>
          <w:color w:val="2F275B"/>
          <w:sz w:val="18"/>
        </w:rPr>
        <w:instrText>3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: Figuras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instrText>Name="Figuras" ID="BFE7081A-7AF6-7B40-A384-23AC305CB272" Variant="Automatic"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7B8B1681" w14:textId="738FD8DF" w:rsidR="009B1154" w:rsidRPr="003012BD" w:rsidRDefault="009B1154" w:rsidP="009B1154">
      <w:pPr>
        <w:shd w:val="clear" w:color="auto" w:fill="C9D5B3"/>
        <w:spacing w:line="300" w:lineRule="auto"/>
        <w:rPr>
          <w:rFonts w:ascii="Arial" w:eastAsia="Times New Roman" w:hAnsi="Arial" w:cs="Times New Roman"/>
          <w:color w:val="2F275B"/>
          <w:sz w:val="18"/>
        </w:rPr>
      </w:pPr>
      <w:r w:rsidRPr="003012BD">
        <w:rPr>
          <w:rFonts w:ascii="Arial" w:eastAsia="Times New Roman" w:hAnsi="Arial" w:cs="Times New Roman"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color w:val="2F275B"/>
          <w:sz w:val="18"/>
        </w:rPr>
        <w:instrText xml:space="preserve"> MACROBUTTON TPS_ElementImage Element Image: 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instrText>Comment="" FileName=""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color w:val="2F275B"/>
          <w:sz w:val="18"/>
        </w:rPr>
        <w:fldChar w:fldCharType="end"/>
      </w:r>
    </w:p>
    <w:p w14:paraId="1FC4BAC7" w14:textId="77777777" w:rsidR="00410150" w:rsidRPr="003012BD" w:rsidRDefault="00410150" w:rsidP="00410150">
      <w:pPr>
        <w:pStyle w:val="CTxt"/>
        <w:ind w:firstLine="0"/>
        <w:rPr>
          <w:rFonts w:ascii="Garamond" w:hAnsi="Garamond" w:cs="Times New Roman"/>
          <w:b/>
          <w:bCs/>
          <w:sz w:val="18"/>
          <w:szCs w:val="18"/>
        </w:rPr>
      </w:pPr>
    </w:p>
    <w:p w14:paraId="28603917" w14:textId="06C5BBB6" w:rsidR="00F14D96" w:rsidRPr="003012BD" w:rsidRDefault="008D03F6" w:rsidP="00F14D96">
      <w:pPr>
        <w:pStyle w:val="CTxt"/>
        <w:ind w:firstLine="0"/>
        <w:rPr>
          <w:rFonts w:cs="Times New Roman"/>
        </w:rPr>
      </w:pPr>
      <w:r w:rsidRPr="005C7909">
        <w:rPr>
          <w:rFonts w:ascii="Arial" w:eastAsia="Times New Roman" w:hAnsi="Arial" w:cs="Times New Roman"/>
          <w:b/>
          <w:color w:val="2F275B"/>
          <w:sz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57988B" wp14:editId="0177244F">
                <wp:simplePos x="0" y="0"/>
                <wp:positionH relativeFrom="margin">
                  <wp:posOffset>1618615</wp:posOffset>
                </wp:positionH>
                <wp:positionV relativeFrom="paragraph">
                  <wp:posOffset>-709295</wp:posOffset>
                </wp:positionV>
                <wp:extent cx="4076700" cy="504825"/>
                <wp:effectExtent l="0" t="0" r="19050" b="1095375"/>
                <wp:wrapNone/>
                <wp:docPr id="21" name="Texto Explicativo: Lin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504825"/>
                        </a:xfrm>
                        <a:prstGeom prst="borderCallout1">
                          <a:avLst>
                            <a:gd name="adj1" fmla="val 91884"/>
                            <a:gd name="adj2" fmla="val 16200"/>
                            <a:gd name="adj3" fmla="val 305628"/>
                            <a:gd name="adj4" fmla="val 5454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6BCE0" w14:textId="5F6E5B14" w:rsidR="005C7909" w:rsidRPr="005C7909" w:rsidRDefault="005C7909" w:rsidP="005C7909">
                            <w:pPr>
                              <w:pStyle w:val="CTxt"/>
                              <w:ind w:left="360" w:firstLine="0"/>
                              <w:rPr>
                                <w:rFonts w:cs="Times New Roman"/>
                                <w:color w:val="FFFFFF" w:themeColor="background1"/>
                              </w:rPr>
                            </w:pPr>
                            <w:r w:rsidRPr="005C7909">
                              <w:rPr>
                                <w:rFonts w:cs="Times New Roman"/>
                                <w:color w:val="FFFFFF" w:themeColor="background1"/>
                              </w:rPr>
                              <w:t>Primeiro note que vamos dissociar as palavras das emoções e pagar só as palavras</w:t>
                            </w:r>
                          </w:p>
                          <w:p w14:paraId="6F4F045A" w14:textId="77777777" w:rsidR="005C7909" w:rsidRPr="005C7909" w:rsidRDefault="005C7909" w:rsidP="005C7909">
                            <w:pPr>
                              <w:pStyle w:val="CIndiceLetra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7988B" id="Texto Explicativo: Linha 21" o:spid="_x0000_s1034" type="#_x0000_t47" style="position:absolute;left:0;text-align:left;margin-left:127.45pt;margin-top:-55.85pt;width:321pt;height:39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" adj="1178,66016,3499,19847" fillcolor="black [3200]" strokecolor="black [1600]" strokeweight="1pt">
                <v:textbox>
                  <w:txbxContent>
                    <w:p w14:paraId="59D6BCE0" w14:textId="5F6E5B14" w:rsidR="005C7909" w:rsidRPr="005C7909" w:rsidRDefault="005C7909" w:rsidP="005C7909">
                      <w:pPr>
                        <w:pStyle w:val="CTxt"/>
                        <w:ind w:left="360" w:firstLine="0"/>
                        <w:rPr>
                          <w:rFonts w:cs="Times New Roman"/>
                          <w:color w:val="FFFFFF" w:themeColor="background1"/>
                        </w:rPr>
                      </w:pPr>
                      <w:r w:rsidRPr="005C7909">
                        <w:rPr>
                          <w:rFonts w:cs="Times New Roman"/>
                          <w:color w:val="FFFFFF" w:themeColor="background1"/>
                        </w:rPr>
                        <w:t>Primeiro note que vamos dissociar as palavras das emoções e pagar só as palavras</w:t>
                      </w:r>
                    </w:p>
                    <w:p w14:paraId="6F4F045A" w14:textId="77777777" w:rsidR="005C7909" w:rsidRPr="005C7909" w:rsidRDefault="005C7909" w:rsidP="005C7909">
                      <w:pPr>
                        <w:pStyle w:val="CIndiceLetra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 w:rsidRPr="005C7909">
        <w:rPr>
          <w:rFonts w:ascii="Arial" w:eastAsia="Times New Roman" w:hAnsi="Arial" w:cs="Times New Roman"/>
          <w:b/>
          <w:color w:val="2F275B"/>
          <w:sz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5AF6AA" wp14:editId="317512ED">
                <wp:simplePos x="0" y="0"/>
                <wp:positionH relativeFrom="page">
                  <wp:posOffset>4610100</wp:posOffset>
                </wp:positionH>
                <wp:positionV relativeFrom="paragraph">
                  <wp:posOffset>-328295</wp:posOffset>
                </wp:positionV>
                <wp:extent cx="3648075" cy="685800"/>
                <wp:effectExtent l="1428750" t="0" r="28575" b="1200150"/>
                <wp:wrapNone/>
                <wp:docPr id="18" name="Texto Explicativo: Lin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68580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70533"/>
                            <a:gd name="adj4" fmla="val -3883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53A7A" w14:textId="5B39E596" w:rsidR="005C7909" w:rsidRPr="008D03F6" w:rsidRDefault="008D03F6" w:rsidP="005C7909">
                            <w:pPr>
                              <w:pStyle w:val="CDestaqueP1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 w:rsidRPr="008D03F6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P</w:t>
                            </w:r>
                            <w:r w:rsidRPr="008D03F6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erceba que usaremos o </w:t>
                            </w:r>
                            <w:proofErr w:type="spellStart"/>
                            <w:r w:rsidRPr="008D03F6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FreqDist</w:t>
                            </w:r>
                            <w:proofErr w:type="spellEnd"/>
                            <w:r w:rsidRPr="008D03F6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para calcular a frequência, depois imprimiremos na tela</w:t>
                            </w:r>
                            <w:r w:rsidRPr="008D03F6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="005C7909" w:rsidRPr="008D03F6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stopwords</w:t>
                            </w:r>
                            <w:proofErr w:type="spellEnd"/>
                            <w:r w:rsidR="005C7909" w:rsidRPr="008D03F6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em português</w:t>
                            </w:r>
                          </w:p>
                          <w:p w14:paraId="0051476C" w14:textId="77777777" w:rsidR="005C7909" w:rsidRPr="005C7909" w:rsidRDefault="005C7909" w:rsidP="005C7909">
                            <w:pPr>
                              <w:pStyle w:val="CIndiceLetra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AF6AA" id="Texto Explicativo: Linha 18" o:spid="_x0000_s1035" type="#_x0000_t47" style="position:absolute;left:0;text-align:left;margin-left:363pt;margin-top:-25.85pt;width:287.25pt;height:54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" adj="-8389,58435" fillcolor="black [3200]" strokecolor="black [1600]" strokeweight="1pt">
                <v:textbox>
                  <w:txbxContent>
                    <w:p w14:paraId="64753A7A" w14:textId="5B39E596" w:rsidR="005C7909" w:rsidRPr="008D03F6" w:rsidRDefault="008D03F6" w:rsidP="005C7909">
                      <w:pPr>
                        <w:pStyle w:val="CDestaqueP1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 w:rsidRPr="008D03F6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P</w:t>
                      </w:r>
                      <w:r w:rsidRPr="008D03F6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erceba que usaremos o </w:t>
                      </w:r>
                      <w:proofErr w:type="spellStart"/>
                      <w:r w:rsidRPr="008D03F6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FreqDist</w:t>
                      </w:r>
                      <w:proofErr w:type="spellEnd"/>
                      <w:r w:rsidRPr="008D03F6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para calcular a frequência, depois imprimiremos na tela</w:t>
                      </w:r>
                      <w:r w:rsidRPr="008D03F6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="005C7909" w:rsidRPr="008D03F6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stopwords</w:t>
                      </w:r>
                      <w:proofErr w:type="spellEnd"/>
                      <w:r w:rsidR="005C7909" w:rsidRPr="008D03F6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em português</w:t>
                      </w:r>
                    </w:p>
                    <w:p w14:paraId="0051476C" w14:textId="77777777" w:rsidR="005C7909" w:rsidRPr="005C7909" w:rsidRDefault="005C7909" w:rsidP="005C7909">
                      <w:pPr>
                        <w:pStyle w:val="CIndiceLetra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Pr="005C7909">
        <w:rPr>
          <w:rFonts w:ascii="Arial" w:eastAsia="Times New Roman" w:hAnsi="Arial" w:cs="Times New Roman"/>
          <w:b/>
          <w:color w:val="2F275B"/>
          <w:sz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5826C" wp14:editId="753BC52C">
                <wp:simplePos x="0" y="0"/>
                <wp:positionH relativeFrom="column">
                  <wp:posOffset>2720340</wp:posOffset>
                </wp:positionH>
                <wp:positionV relativeFrom="paragraph">
                  <wp:posOffset>2100580</wp:posOffset>
                </wp:positionV>
                <wp:extent cx="3171825" cy="409575"/>
                <wp:effectExtent l="0" t="304800" r="28575" b="28575"/>
                <wp:wrapNone/>
                <wp:docPr id="19" name="Texto Explicativo: Lin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409575"/>
                        </a:xfrm>
                        <a:prstGeom prst="borderCallout1">
                          <a:avLst>
                            <a:gd name="adj1" fmla="val -6831"/>
                            <a:gd name="adj2" fmla="val 17493"/>
                            <a:gd name="adj3" fmla="val -70058"/>
                            <a:gd name="adj4" fmla="val 32388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013F7" w14:textId="2AE45B96" w:rsidR="005C7909" w:rsidRPr="00B879B5" w:rsidRDefault="008D03F6" w:rsidP="005C7909">
                            <w:pPr>
                              <w:pStyle w:val="CIndiceLetra"/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B879B5">
                              <w:rPr>
                                <w:rFonts w:ascii="Times New Roman" w:hAnsi="Times New Roman" w:cs="Times New Roman"/>
                                <w:b w:val="0"/>
                                <w:bCs/>
                                <w:color w:val="FFFFFF" w:themeColor="background1"/>
                                <w:sz w:val="20"/>
                                <w:szCs w:val="20"/>
                              </w:rPr>
                              <w:t>Resultado das 30 mais comuns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5826C" id="Texto Explicativo: Linha 19" o:spid="_x0000_s1036" type="#_x0000_t47" style="position:absolute;left:0;text-align:left;margin-left:214.2pt;margin-top:165.4pt;width:249.75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" adj="6996,-15133,3778,-1475" fillcolor="black [3200]" strokecolor="black [1600]" strokeweight="1pt">
                <v:textbox>
                  <w:txbxContent>
                    <w:p w14:paraId="756013F7" w14:textId="2AE45B96" w:rsidR="005C7909" w:rsidRPr="00B879B5" w:rsidRDefault="008D03F6" w:rsidP="005C7909">
                      <w:pPr>
                        <w:pStyle w:val="CIndiceLetra"/>
                        <w:rPr>
                          <w:rFonts w:ascii="Times New Roman" w:hAnsi="Times New Roman" w:cs="Times New Roman"/>
                          <w:b w:val="0"/>
                          <w:bCs/>
                          <w:color w:val="FFFFFF" w:themeColor="background1"/>
                          <w:sz w:val="20"/>
                          <w:szCs w:val="20"/>
                        </w:rPr>
                      </w:pPr>
                      <w:r w:rsidRPr="00B879B5">
                        <w:rPr>
                          <w:rFonts w:ascii="Times New Roman" w:hAnsi="Times New Roman" w:cs="Times New Roman"/>
                          <w:b w:val="0"/>
                          <w:bCs/>
                          <w:color w:val="FFFFFF" w:themeColor="background1"/>
                          <w:sz w:val="20"/>
                          <w:szCs w:val="20"/>
                        </w:rPr>
                        <w:t>Resultado das 30 mais comuns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2739EF" w:rsidRPr="003012BD">
        <w:rPr>
          <w:noProof/>
        </w:rPr>
        <w:drawing>
          <wp:inline distT="0" distB="0" distL="0" distR="0" wp14:anchorId="606BDB77" wp14:editId="6ABEE718">
            <wp:extent cx="5400040" cy="209486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EE3E" w14:textId="540CC7AA" w:rsidR="00F14D96" w:rsidRPr="003012BD" w:rsidRDefault="00F14D96" w:rsidP="00F14D96">
      <w:pPr>
        <w:pStyle w:val="FLegenda"/>
      </w:pPr>
      <w:r w:rsidRPr="003012BD">
        <w:t xml:space="preserve">Figura </w:t>
      </w:r>
      <w:r w:rsidR="00EE2386">
        <w:t>3</w:t>
      </w:r>
      <w:r w:rsidRPr="003012BD">
        <w:t>. Cálculo de frequência de palavras</w:t>
      </w:r>
    </w:p>
    <w:p w14:paraId="1D126D8F" w14:textId="6C909F5C" w:rsidR="00F14D96" w:rsidRPr="003012BD" w:rsidRDefault="00F14D96" w:rsidP="00F14D96">
      <w:pPr>
        <w:pStyle w:val="FFonte"/>
      </w:pPr>
      <w:r w:rsidRPr="003012BD">
        <w:t xml:space="preserve">Fonte: </w:t>
      </w:r>
      <w:r w:rsidR="00410150" w:rsidRPr="003012BD">
        <w:t>Do autor - 2020</w:t>
      </w:r>
    </w:p>
    <w:p w14:paraId="6701C0CB" w14:textId="77777777" w:rsidR="00F14D96" w:rsidRPr="003012BD" w:rsidRDefault="00F14D96" w:rsidP="00F14D96">
      <w:pPr>
        <w:pBdr>
          <w:bottom w:val="single" w:sz="2" w:space="1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TPS_ElementEnd END 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581C0800" w14:textId="77777777" w:rsidR="00410150" w:rsidRPr="003012BD" w:rsidRDefault="00410150" w:rsidP="00B26AC8">
      <w:pPr>
        <w:pStyle w:val="CTxt"/>
        <w:ind w:firstLine="0"/>
      </w:pPr>
    </w:p>
    <w:p w14:paraId="49F1D486" w14:textId="4CB437B0" w:rsidR="00412351" w:rsidRDefault="009D0A22">
      <w:pPr>
        <w:pStyle w:val="CTxt"/>
        <w:ind w:firstLine="708"/>
        <w:pPrChange w:id="149" w:author="Olimar Junior" w:date="2020-04-24T12:27:00Z">
          <w:pPr>
            <w:pStyle w:val="CTxt"/>
            <w:ind w:firstLine="0"/>
          </w:pPr>
        </w:pPrChange>
      </w:pPr>
      <w:r w:rsidRPr="003012BD">
        <w:t>Até aqui, com estes dados, já é possível criar uma tabela, relacionando palavras com sentimentos, a</w:t>
      </w:r>
      <w:r w:rsidR="0024699A">
        <w:t xml:space="preserve"> </w:t>
      </w:r>
      <w:r w:rsidRPr="003012BD">
        <w:t xml:space="preserve">fim de proceder com tomadas de decisões em </w:t>
      </w:r>
      <w:ins w:id="150" w:author="Olimar Junior" w:date="2020-04-24T12:28:00Z">
        <w:r w:rsidR="00615E24">
          <w:t xml:space="preserve">relação a </w:t>
        </w:r>
      </w:ins>
      <w:r w:rsidRPr="003012BD">
        <w:t>filtros de bancos de dados</w:t>
      </w:r>
      <w:ins w:id="151" w:author="Olimar Junior" w:date="2020-04-24T12:28:00Z">
        <w:r w:rsidR="00615E24">
          <w:t>.</w:t>
        </w:r>
      </w:ins>
      <w:del w:id="152" w:author="Olimar Junior" w:date="2020-04-24T12:28:00Z">
        <w:r w:rsidRPr="003012BD" w:rsidDel="00615E24">
          <w:delText>,</w:delText>
        </w:r>
      </w:del>
      <w:r w:rsidRPr="003012BD">
        <w:t xml:space="preserve"> </w:t>
      </w:r>
      <w:del w:id="153" w:author="Olimar Junior" w:date="2020-04-24T12:28:00Z">
        <w:r w:rsidRPr="003012BD" w:rsidDel="00615E24">
          <w:delText>p</w:delText>
        </w:r>
      </w:del>
      <w:ins w:id="154" w:author="Olimar Junior" w:date="2020-04-24T12:28:00Z">
        <w:r w:rsidR="00615E24">
          <w:t>P</w:t>
        </w:r>
      </w:ins>
      <w:r w:rsidRPr="003012BD">
        <w:t xml:space="preserve">ode-se navegar em </w:t>
      </w:r>
      <w:r w:rsidRPr="003012BD">
        <w:lastRenderedPageBreak/>
        <w:t>meio a um banco de dados text</w:t>
      </w:r>
      <w:r w:rsidR="00851DA8">
        <w:t>ual</w:t>
      </w:r>
      <w:r w:rsidRPr="003012BD">
        <w:t xml:space="preserve">, e procurar as palavras contidas na primeira linha da tabela, para agilizar pesquisas de sentimentos. É recomendável fazer a remoção de </w:t>
      </w:r>
      <w:proofErr w:type="spellStart"/>
      <w:r w:rsidRPr="00615E24">
        <w:rPr>
          <w:i/>
          <w:iCs/>
          <w:rPrChange w:id="155" w:author="Olimar Junior" w:date="2020-04-24T12:28:00Z">
            <w:rPr/>
          </w:rPrChange>
        </w:rPr>
        <w:t>stopwords</w:t>
      </w:r>
      <w:proofErr w:type="spellEnd"/>
      <w:r w:rsidRPr="003012BD">
        <w:t xml:space="preserve">, a </w:t>
      </w:r>
      <w:proofErr w:type="spellStart"/>
      <w:r w:rsidRPr="00615E24">
        <w:rPr>
          <w:i/>
          <w:iCs/>
          <w:rPrChange w:id="156" w:author="Olimar Junior" w:date="2020-04-24T12:28:00Z">
            <w:rPr/>
          </w:rPrChange>
        </w:rPr>
        <w:t>stemização</w:t>
      </w:r>
      <w:proofErr w:type="spellEnd"/>
      <w:r w:rsidRPr="003012BD">
        <w:t xml:space="preserve"> e o levantamento de frequência d</w:t>
      </w:r>
      <w:ins w:id="157" w:author="Olimar Junior" w:date="2020-04-24T12:29:00Z">
        <w:r w:rsidR="00615E24">
          <w:t>a</w:t>
        </w:r>
      </w:ins>
      <w:del w:id="158" w:author="Olimar Junior" w:date="2020-04-24T12:29:00Z">
        <w:r w:rsidRPr="003012BD" w:rsidDel="00615E24">
          <w:delText>e</w:delText>
        </w:r>
      </w:del>
      <w:r w:rsidRPr="003012BD">
        <w:t xml:space="preserve"> maior</w:t>
      </w:r>
      <w:del w:id="159" w:author="Olimar Junior" w:date="2020-04-24T12:29:00Z">
        <w:r w:rsidRPr="003012BD" w:rsidDel="00615E24">
          <w:delText>es</w:delText>
        </w:r>
      </w:del>
      <w:r w:rsidRPr="003012BD">
        <w:t xml:space="preserve"> quantidade</w:t>
      </w:r>
      <w:del w:id="160" w:author="Olimar Junior" w:date="2020-04-24T12:29:00Z">
        <w:r w:rsidRPr="003012BD" w:rsidDel="00615E24">
          <w:delText>s</w:delText>
        </w:r>
      </w:del>
      <w:r w:rsidRPr="003012BD">
        <w:t xml:space="preserve"> de linhas, para então criar uma tabela mais complexa do que está embaixo.</w:t>
      </w:r>
    </w:p>
    <w:p w14:paraId="62D68078" w14:textId="77777777" w:rsidR="001F2C6D" w:rsidRPr="003012BD" w:rsidRDefault="001F2C6D" w:rsidP="00B26AC8">
      <w:pPr>
        <w:pStyle w:val="CTxt"/>
        <w:ind w:firstLine="0"/>
      </w:pPr>
    </w:p>
    <w:p w14:paraId="2DFD6376" w14:textId="77777777" w:rsidR="00A821CE" w:rsidRPr="003012BD" w:rsidRDefault="00A821CE" w:rsidP="00811854">
      <w:pPr>
        <w:pBdr>
          <w:top w:val="single" w:sz="2" w:space="3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 ELEMENT 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SEQ TPS_Element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separate"/>
      </w:r>
      <w:r w:rsidRPr="003012BD">
        <w:rPr>
          <w:rFonts w:ascii="Arial" w:eastAsia="Times New Roman" w:hAnsi="Arial" w:cs="Times New Roman"/>
          <w:b/>
          <w:noProof/>
          <w:color w:val="2F275B"/>
          <w:sz w:val="18"/>
        </w:rPr>
        <w:instrText>6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: Quadros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instrText>Name="Quadros" ID="3C8D565A-CB63-3341-99FE-CB80BF11F177" Variant="Automatic"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6CDD60AF" w14:textId="05056807" w:rsidR="00A821CE" w:rsidRPr="003012BD" w:rsidRDefault="00A821CE" w:rsidP="00811854">
      <w:pPr>
        <w:shd w:val="clear" w:color="auto" w:fill="C9D5B3"/>
        <w:spacing w:line="300" w:lineRule="auto"/>
        <w:rPr>
          <w:rFonts w:ascii="Arial" w:eastAsia="Times New Roman" w:hAnsi="Arial" w:cs="Times New Roman"/>
          <w:color w:val="2F275B"/>
          <w:sz w:val="18"/>
        </w:rPr>
      </w:pPr>
      <w:r w:rsidRPr="003012BD">
        <w:rPr>
          <w:rFonts w:ascii="Arial" w:eastAsia="Times New Roman" w:hAnsi="Arial" w:cs="Times New Roman"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color w:val="2F275B"/>
          <w:sz w:val="18"/>
        </w:rPr>
        <w:instrText xml:space="preserve"> MACROBUTTON TPS_ElementField Quadro_Fonte: 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instrText>Name="Quadro_Fonte" Value=""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color w:val="2F275B"/>
          <w:sz w:val="18"/>
        </w:rPr>
        <w:t>Do autor - 2020</w:t>
      </w:r>
    </w:p>
    <w:p w14:paraId="03D309F8" w14:textId="6EE00CA7" w:rsidR="00A821CE" w:rsidRPr="003012BD" w:rsidRDefault="00A821CE" w:rsidP="00A821CE">
      <w:pPr>
        <w:shd w:val="clear" w:color="auto" w:fill="C9D5B3"/>
        <w:spacing w:line="300" w:lineRule="auto"/>
        <w:rPr>
          <w:rFonts w:ascii="Arial" w:eastAsia="Times New Roman" w:hAnsi="Arial" w:cs="Times New Roman"/>
          <w:color w:val="2F275B"/>
          <w:sz w:val="18"/>
        </w:rPr>
      </w:pPr>
      <w:r w:rsidRPr="003012BD">
        <w:rPr>
          <w:rFonts w:ascii="Arial" w:eastAsia="Times New Roman" w:hAnsi="Arial" w:cs="Times New Roman"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color w:val="2F275B"/>
          <w:sz w:val="18"/>
        </w:rPr>
        <w:instrText xml:space="preserve"> MACROBUTTON TPS_ElementField Quadro_Titulo: 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instrText>Name="Quadro_Titulo" Value=""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color w:val="2F275B"/>
          <w:sz w:val="18"/>
        </w:rPr>
        <w:t xml:space="preserve"> Analisando palavras para pesquisas em bancos de dados</w:t>
      </w:r>
    </w:p>
    <w:tbl>
      <w:tblPr>
        <w:tblStyle w:val="TabelaSimples1"/>
        <w:tblW w:w="8507" w:type="dxa"/>
        <w:tblLook w:val="04A0" w:firstRow="1" w:lastRow="0" w:firstColumn="1" w:lastColumn="0" w:noHBand="0" w:noVBand="1"/>
      </w:tblPr>
      <w:tblGrid>
        <w:gridCol w:w="1058"/>
        <w:gridCol w:w="905"/>
        <w:gridCol w:w="810"/>
        <w:gridCol w:w="841"/>
        <w:gridCol w:w="863"/>
        <w:gridCol w:w="928"/>
        <w:gridCol w:w="806"/>
        <w:gridCol w:w="1201"/>
        <w:gridCol w:w="1095"/>
      </w:tblGrid>
      <w:tr w:rsidR="00E7750D" w:rsidRPr="003012BD" w14:paraId="42F09CC1" w14:textId="77777777" w:rsidTr="00E77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759C629" w14:textId="77777777" w:rsidR="00E7750D" w:rsidRPr="003012BD" w:rsidRDefault="00E7750D" w:rsidP="000152B0">
            <w:pPr>
              <w:pStyle w:val="CTxt"/>
              <w:ind w:firstLine="0"/>
            </w:pPr>
          </w:p>
        </w:tc>
        <w:tc>
          <w:tcPr>
            <w:tcW w:w="905" w:type="dxa"/>
          </w:tcPr>
          <w:p w14:paraId="5A13DBA6" w14:textId="77777777" w:rsidR="00E7750D" w:rsidRPr="003012BD" w:rsidRDefault="00E7750D" w:rsidP="000152B0">
            <w:pPr>
              <w:pStyle w:val="CT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12BD">
              <w:t>Lanche</w:t>
            </w:r>
          </w:p>
        </w:tc>
        <w:tc>
          <w:tcPr>
            <w:tcW w:w="810" w:type="dxa"/>
          </w:tcPr>
          <w:p w14:paraId="46DE5774" w14:textId="77777777" w:rsidR="00E7750D" w:rsidRPr="003012BD" w:rsidRDefault="00E7750D" w:rsidP="000152B0">
            <w:pPr>
              <w:pStyle w:val="CT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012BD">
              <w:t>Amo</w:t>
            </w:r>
          </w:p>
        </w:tc>
        <w:tc>
          <w:tcPr>
            <w:tcW w:w="841" w:type="dxa"/>
          </w:tcPr>
          <w:p w14:paraId="5ACDE969" w14:textId="77777777" w:rsidR="00E7750D" w:rsidRPr="003012BD" w:rsidRDefault="00E7750D" w:rsidP="000152B0">
            <w:pPr>
              <w:pStyle w:val="CT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012BD">
              <w:t>Assus</w:t>
            </w:r>
            <w:proofErr w:type="spellEnd"/>
          </w:p>
        </w:tc>
        <w:tc>
          <w:tcPr>
            <w:tcW w:w="863" w:type="dxa"/>
          </w:tcPr>
          <w:p w14:paraId="28804D0B" w14:textId="77777777" w:rsidR="00E7750D" w:rsidRPr="003012BD" w:rsidRDefault="00E7750D" w:rsidP="000152B0">
            <w:pPr>
              <w:pStyle w:val="CT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012BD">
              <w:t>Entreg</w:t>
            </w:r>
            <w:proofErr w:type="spellEnd"/>
          </w:p>
        </w:tc>
        <w:tc>
          <w:tcPr>
            <w:tcW w:w="928" w:type="dxa"/>
          </w:tcPr>
          <w:p w14:paraId="5D18680D" w14:textId="77777777" w:rsidR="00E7750D" w:rsidRPr="003012BD" w:rsidRDefault="00E7750D" w:rsidP="000152B0">
            <w:pPr>
              <w:pStyle w:val="CT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012BD">
              <w:t>Irritant</w:t>
            </w:r>
            <w:proofErr w:type="spellEnd"/>
          </w:p>
        </w:tc>
        <w:tc>
          <w:tcPr>
            <w:tcW w:w="806" w:type="dxa"/>
          </w:tcPr>
          <w:p w14:paraId="0C5C9863" w14:textId="77777777" w:rsidR="00E7750D" w:rsidRPr="003012BD" w:rsidRDefault="00E7750D" w:rsidP="000152B0">
            <w:pPr>
              <w:pStyle w:val="CT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012BD">
              <w:t>Dem</w:t>
            </w:r>
            <w:proofErr w:type="spellEnd"/>
          </w:p>
        </w:tc>
        <w:tc>
          <w:tcPr>
            <w:tcW w:w="1201" w:type="dxa"/>
          </w:tcPr>
          <w:p w14:paraId="574EC363" w14:textId="77777777" w:rsidR="00E7750D" w:rsidRPr="003012BD" w:rsidRDefault="00E7750D" w:rsidP="000152B0">
            <w:pPr>
              <w:pStyle w:val="CT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012BD">
              <w:t>Surpreend</w:t>
            </w:r>
            <w:proofErr w:type="spellEnd"/>
          </w:p>
        </w:tc>
        <w:tc>
          <w:tcPr>
            <w:tcW w:w="1095" w:type="dxa"/>
          </w:tcPr>
          <w:p w14:paraId="03AA9A5D" w14:textId="77777777" w:rsidR="00E7750D" w:rsidRPr="003012BD" w:rsidRDefault="00E7750D" w:rsidP="000152B0">
            <w:pPr>
              <w:pStyle w:val="CTx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012BD">
              <w:t>Desaprov</w:t>
            </w:r>
            <w:proofErr w:type="spellEnd"/>
          </w:p>
        </w:tc>
      </w:tr>
      <w:tr w:rsidR="00E7750D" w:rsidRPr="003012BD" w14:paraId="03D5E0EF" w14:textId="77777777" w:rsidTr="00E77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3BA7015" w14:textId="77777777" w:rsidR="00E7750D" w:rsidRPr="003012BD" w:rsidRDefault="00E7750D" w:rsidP="000152B0">
            <w:pPr>
              <w:pStyle w:val="CTxt"/>
              <w:ind w:firstLine="0"/>
            </w:pPr>
            <w:r w:rsidRPr="003012BD">
              <w:t>Alegria</w:t>
            </w:r>
          </w:p>
        </w:tc>
        <w:tc>
          <w:tcPr>
            <w:tcW w:w="905" w:type="dxa"/>
          </w:tcPr>
          <w:p w14:paraId="426A928C" w14:textId="77777777" w:rsidR="00E7750D" w:rsidRPr="003012BD" w:rsidRDefault="00E7750D" w:rsidP="000152B0">
            <w:pPr>
              <w:pStyle w:val="CT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2BD">
              <w:t>3</w:t>
            </w:r>
          </w:p>
        </w:tc>
        <w:tc>
          <w:tcPr>
            <w:tcW w:w="810" w:type="dxa"/>
          </w:tcPr>
          <w:p w14:paraId="0D84D230" w14:textId="77777777" w:rsidR="00E7750D" w:rsidRPr="003012BD" w:rsidRDefault="00E7750D" w:rsidP="000152B0">
            <w:pPr>
              <w:pStyle w:val="CT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2BD">
              <w:t>2</w:t>
            </w:r>
          </w:p>
        </w:tc>
        <w:tc>
          <w:tcPr>
            <w:tcW w:w="841" w:type="dxa"/>
          </w:tcPr>
          <w:p w14:paraId="3B80404C" w14:textId="77777777" w:rsidR="00E7750D" w:rsidRPr="003012BD" w:rsidRDefault="00E7750D" w:rsidP="000152B0">
            <w:pPr>
              <w:pStyle w:val="CT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3" w:type="dxa"/>
          </w:tcPr>
          <w:p w14:paraId="422F7AAD" w14:textId="77777777" w:rsidR="00E7750D" w:rsidRPr="003012BD" w:rsidRDefault="00E7750D" w:rsidP="000152B0">
            <w:pPr>
              <w:pStyle w:val="CT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32821B3C" w14:textId="77777777" w:rsidR="00E7750D" w:rsidRPr="003012BD" w:rsidRDefault="00E7750D" w:rsidP="000152B0">
            <w:pPr>
              <w:pStyle w:val="CT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14:paraId="445BA536" w14:textId="77777777" w:rsidR="00E7750D" w:rsidRPr="003012BD" w:rsidRDefault="00E7750D" w:rsidP="000152B0">
            <w:pPr>
              <w:pStyle w:val="CT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0ADDEF59" w14:textId="77777777" w:rsidR="00E7750D" w:rsidRPr="003012BD" w:rsidRDefault="00E7750D" w:rsidP="000152B0">
            <w:pPr>
              <w:pStyle w:val="CT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2BD">
              <w:t>1</w:t>
            </w:r>
          </w:p>
        </w:tc>
        <w:tc>
          <w:tcPr>
            <w:tcW w:w="1095" w:type="dxa"/>
          </w:tcPr>
          <w:p w14:paraId="7F33DDEE" w14:textId="77777777" w:rsidR="00E7750D" w:rsidRPr="003012BD" w:rsidRDefault="00E7750D" w:rsidP="000152B0">
            <w:pPr>
              <w:pStyle w:val="CT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750D" w:rsidRPr="003012BD" w14:paraId="145B3A3F" w14:textId="77777777" w:rsidTr="00E7750D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3F22F2D6" w14:textId="77777777" w:rsidR="00E7750D" w:rsidRPr="003012BD" w:rsidRDefault="00E7750D" w:rsidP="000152B0">
            <w:pPr>
              <w:pStyle w:val="CTxt"/>
              <w:ind w:firstLine="0"/>
            </w:pPr>
            <w:r w:rsidRPr="003012BD">
              <w:t>Surpresa</w:t>
            </w:r>
          </w:p>
        </w:tc>
        <w:tc>
          <w:tcPr>
            <w:tcW w:w="905" w:type="dxa"/>
          </w:tcPr>
          <w:p w14:paraId="3ACAD68E" w14:textId="77777777" w:rsidR="00E7750D" w:rsidRPr="003012BD" w:rsidRDefault="00E7750D" w:rsidP="000152B0">
            <w:pPr>
              <w:pStyle w:val="CT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2BD">
              <w:t>2</w:t>
            </w:r>
          </w:p>
        </w:tc>
        <w:tc>
          <w:tcPr>
            <w:tcW w:w="810" w:type="dxa"/>
          </w:tcPr>
          <w:p w14:paraId="1295E51F" w14:textId="77777777" w:rsidR="00E7750D" w:rsidRPr="003012BD" w:rsidRDefault="00E7750D" w:rsidP="000152B0">
            <w:pPr>
              <w:pStyle w:val="CT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1" w:type="dxa"/>
          </w:tcPr>
          <w:p w14:paraId="1B83A071" w14:textId="77777777" w:rsidR="00E7750D" w:rsidRPr="003012BD" w:rsidRDefault="00E7750D" w:rsidP="000152B0">
            <w:pPr>
              <w:pStyle w:val="CT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3" w:type="dxa"/>
          </w:tcPr>
          <w:p w14:paraId="23AEE226" w14:textId="77777777" w:rsidR="00E7750D" w:rsidRPr="003012BD" w:rsidRDefault="00E7750D" w:rsidP="000152B0">
            <w:pPr>
              <w:pStyle w:val="CT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07269025" w14:textId="77777777" w:rsidR="00E7750D" w:rsidRPr="003012BD" w:rsidRDefault="00E7750D" w:rsidP="000152B0">
            <w:pPr>
              <w:pStyle w:val="CT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14:paraId="6D7481BA" w14:textId="77777777" w:rsidR="00E7750D" w:rsidRPr="003012BD" w:rsidRDefault="00E7750D" w:rsidP="000152B0">
            <w:pPr>
              <w:pStyle w:val="CT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29A1B5CE" w14:textId="77777777" w:rsidR="00E7750D" w:rsidRPr="003012BD" w:rsidRDefault="00E7750D" w:rsidP="000152B0">
            <w:pPr>
              <w:pStyle w:val="CT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14:paraId="3BC875C7" w14:textId="77777777" w:rsidR="00E7750D" w:rsidRPr="003012BD" w:rsidRDefault="00E7750D" w:rsidP="000152B0">
            <w:pPr>
              <w:pStyle w:val="CT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750D" w:rsidRPr="003012BD" w14:paraId="1673359F" w14:textId="77777777" w:rsidTr="00E77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0AD64C65" w14:textId="77777777" w:rsidR="00E7750D" w:rsidRPr="003012BD" w:rsidRDefault="00E7750D" w:rsidP="000152B0">
            <w:pPr>
              <w:pStyle w:val="CTxt"/>
              <w:ind w:firstLine="0"/>
            </w:pPr>
            <w:r w:rsidRPr="003012BD">
              <w:t>Medo</w:t>
            </w:r>
          </w:p>
        </w:tc>
        <w:tc>
          <w:tcPr>
            <w:tcW w:w="905" w:type="dxa"/>
          </w:tcPr>
          <w:p w14:paraId="5A3D796F" w14:textId="77777777" w:rsidR="00E7750D" w:rsidRPr="003012BD" w:rsidRDefault="00E7750D" w:rsidP="000152B0">
            <w:pPr>
              <w:pStyle w:val="CT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036880C1" w14:textId="77777777" w:rsidR="00E7750D" w:rsidRPr="003012BD" w:rsidRDefault="00E7750D" w:rsidP="000152B0">
            <w:pPr>
              <w:pStyle w:val="CT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1" w:type="dxa"/>
          </w:tcPr>
          <w:p w14:paraId="5B200F07" w14:textId="77777777" w:rsidR="00E7750D" w:rsidRPr="003012BD" w:rsidRDefault="00E7750D" w:rsidP="000152B0">
            <w:pPr>
              <w:pStyle w:val="CT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2BD">
              <w:t>2</w:t>
            </w:r>
          </w:p>
        </w:tc>
        <w:tc>
          <w:tcPr>
            <w:tcW w:w="863" w:type="dxa"/>
          </w:tcPr>
          <w:p w14:paraId="77ED721B" w14:textId="77777777" w:rsidR="00E7750D" w:rsidRPr="003012BD" w:rsidRDefault="00E7750D" w:rsidP="000152B0">
            <w:pPr>
              <w:pStyle w:val="CT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6B3F6B98" w14:textId="77777777" w:rsidR="00E7750D" w:rsidRPr="003012BD" w:rsidRDefault="00E7750D" w:rsidP="000152B0">
            <w:pPr>
              <w:pStyle w:val="CT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14:paraId="7B0F94BC" w14:textId="77777777" w:rsidR="00E7750D" w:rsidRPr="003012BD" w:rsidRDefault="00E7750D" w:rsidP="000152B0">
            <w:pPr>
              <w:pStyle w:val="CT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1FC9ED81" w14:textId="77777777" w:rsidR="00E7750D" w:rsidRPr="003012BD" w:rsidRDefault="00E7750D" w:rsidP="000152B0">
            <w:pPr>
              <w:pStyle w:val="CT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14:paraId="20A9356C" w14:textId="77777777" w:rsidR="00E7750D" w:rsidRPr="003012BD" w:rsidRDefault="00E7750D" w:rsidP="000152B0">
            <w:pPr>
              <w:pStyle w:val="CT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750D" w:rsidRPr="003012BD" w14:paraId="43C2CAF4" w14:textId="77777777" w:rsidTr="00E7750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5CDCCFE1" w14:textId="77777777" w:rsidR="00E7750D" w:rsidRPr="003012BD" w:rsidRDefault="00E7750D" w:rsidP="000152B0">
            <w:pPr>
              <w:pStyle w:val="CTxt"/>
              <w:ind w:firstLine="0"/>
            </w:pPr>
            <w:r w:rsidRPr="003012BD">
              <w:t>Tristeza</w:t>
            </w:r>
          </w:p>
        </w:tc>
        <w:tc>
          <w:tcPr>
            <w:tcW w:w="905" w:type="dxa"/>
          </w:tcPr>
          <w:p w14:paraId="1E1FD0A5" w14:textId="77777777" w:rsidR="00E7750D" w:rsidRPr="003012BD" w:rsidRDefault="00E7750D" w:rsidP="000152B0">
            <w:pPr>
              <w:pStyle w:val="CT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593FE9E" w14:textId="77777777" w:rsidR="00E7750D" w:rsidRPr="003012BD" w:rsidRDefault="00E7750D" w:rsidP="000152B0">
            <w:pPr>
              <w:pStyle w:val="CT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1" w:type="dxa"/>
          </w:tcPr>
          <w:p w14:paraId="599BC179" w14:textId="77777777" w:rsidR="00E7750D" w:rsidRPr="003012BD" w:rsidRDefault="00E7750D" w:rsidP="000152B0">
            <w:pPr>
              <w:pStyle w:val="CT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3" w:type="dxa"/>
          </w:tcPr>
          <w:p w14:paraId="475A2323" w14:textId="77777777" w:rsidR="00E7750D" w:rsidRPr="003012BD" w:rsidRDefault="00E7750D" w:rsidP="000152B0">
            <w:pPr>
              <w:pStyle w:val="CT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6802C9EF" w14:textId="77777777" w:rsidR="00E7750D" w:rsidRPr="003012BD" w:rsidRDefault="00E7750D" w:rsidP="000152B0">
            <w:pPr>
              <w:pStyle w:val="CT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14:paraId="4E09B5F5" w14:textId="77777777" w:rsidR="00E7750D" w:rsidRPr="003012BD" w:rsidRDefault="00E7750D" w:rsidP="000152B0">
            <w:pPr>
              <w:pStyle w:val="CT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65965390" w14:textId="77777777" w:rsidR="00E7750D" w:rsidRPr="003012BD" w:rsidRDefault="00E7750D" w:rsidP="000152B0">
            <w:pPr>
              <w:pStyle w:val="CT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14:paraId="5310BA2A" w14:textId="77777777" w:rsidR="00E7750D" w:rsidRPr="003012BD" w:rsidRDefault="00E7750D" w:rsidP="000152B0">
            <w:pPr>
              <w:pStyle w:val="CT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750D" w:rsidRPr="003012BD" w14:paraId="0879ECDF" w14:textId="77777777" w:rsidTr="00E77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22F0C97C" w14:textId="77777777" w:rsidR="00E7750D" w:rsidRPr="003012BD" w:rsidRDefault="00E7750D" w:rsidP="000152B0">
            <w:pPr>
              <w:pStyle w:val="CTxt"/>
              <w:ind w:firstLine="0"/>
            </w:pPr>
            <w:r w:rsidRPr="003012BD">
              <w:t>Desgosto</w:t>
            </w:r>
          </w:p>
        </w:tc>
        <w:tc>
          <w:tcPr>
            <w:tcW w:w="905" w:type="dxa"/>
          </w:tcPr>
          <w:p w14:paraId="0A6E6188" w14:textId="77777777" w:rsidR="00E7750D" w:rsidRPr="003012BD" w:rsidRDefault="00E7750D" w:rsidP="000152B0">
            <w:pPr>
              <w:pStyle w:val="CT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7A05CD2" w14:textId="77777777" w:rsidR="00E7750D" w:rsidRPr="003012BD" w:rsidRDefault="00E7750D" w:rsidP="000152B0">
            <w:pPr>
              <w:pStyle w:val="CT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1" w:type="dxa"/>
          </w:tcPr>
          <w:p w14:paraId="6E15C9E4" w14:textId="77777777" w:rsidR="00E7750D" w:rsidRPr="003012BD" w:rsidRDefault="00E7750D" w:rsidP="000152B0">
            <w:pPr>
              <w:pStyle w:val="CT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63" w:type="dxa"/>
          </w:tcPr>
          <w:p w14:paraId="54EF155B" w14:textId="77777777" w:rsidR="00E7750D" w:rsidRPr="003012BD" w:rsidRDefault="00E7750D" w:rsidP="000152B0">
            <w:pPr>
              <w:pStyle w:val="CT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28" w:type="dxa"/>
          </w:tcPr>
          <w:p w14:paraId="731322B1" w14:textId="77777777" w:rsidR="00E7750D" w:rsidRPr="003012BD" w:rsidRDefault="00E7750D" w:rsidP="000152B0">
            <w:pPr>
              <w:pStyle w:val="CT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6" w:type="dxa"/>
          </w:tcPr>
          <w:p w14:paraId="4026C9F3" w14:textId="77777777" w:rsidR="00E7750D" w:rsidRPr="003012BD" w:rsidRDefault="00E7750D" w:rsidP="000152B0">
            <w:pPr>
              <w:pStyle w:val="CT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1" w:type="dxa"/>
          </w:tcPr>
          <w:p w14:paraId="2B1E4D9D" w14:textId="77777777" w:rsidR="00E7750D" w:rsidRPr="003012BD" w:rsidRDefault="00E7750D" w:rsidP="000152B0">
            <w:pPr>
              <w:pStyle w:val="CT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14:paraId="44944DD0" w14:textId="77777777" w:rsidR="00E7750D" w:rsidRPr="003012BD" w:rsidRDefault="00E7750D" w:rsidP="000152B0">
            <w:pPr>
              <w:pStyle w:val="CTxt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12BD">
              <w:t>1</w:t>
            </w:r>
          </w:p>
        </w:tc>
      </w:tr>
      <w:tr w:rsidR="00E7750D" w:rsidRPr="003012BD" w14:paraId="7C610CA4" w14:textId="77777777" w:rsidTr="00E7750D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8" w:type="dxa"/>
          </w:tcPr>
          <w:p w14:paraId="4880E55A" w14:textId="77777777" w:rsidR="00E7750D" w:rsidRPr="003012BD" w:rsidRDefault="00E7750D" w:rsidP="000152B0">
            <w:pPr>
              <w:pStyle w:val="CTxt"/>
              <w:ind w:firstLine="0"/>
            </w:pPr>
            <w:r w:rsidRPr="003012BD">
              <w:t>Raiva</w:t>
            </w:r>
          </w:p>
        </w:tc>
        <w:tc>
          <w:tcPr>
            <w:tcW w:w="905" w:type="dxa"/>
          </w:tcPr>
          <w:p w14:paraId="13EB8C55" w14:textId="77777777" w:rsidR="00E7750D" w:rsidRPr="003012BD" w:rsidRDefault="00E7750D" w:rsidP="000152B0">
            <w:pPr>
              <w:pStyle w:val="CT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14:paraId="4E735C2A" w14:textId="77777777" w:rsidR="00E7750D" w:rsidRPr="003012BD" w:rsidRDefault="00E7750D" w:rsidP="000152B0">
            <w:pPr>
              <w:pStyle w:val="CT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1" w:type="dxa"/>
          </w:tcPr>
          <w:p w14:paraId="3AA39571" w14:textId="77777777" w:rsidR="00E7750D" w:rsidRPr="003012BD" w:rsidRDefault="00E7750D" w:rsidP="000152B0">
            <w:pPr>
              <w:pStyle w:val="CT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3" w:type="dxa"/>
          </w:tcPr>
          <w:p w14:paraId="30A8F641" w14:textId="77777777" w:rsidR="00E7750D" w:rsidRPr="003012BD" w:rsidRDefault="00E7750D" w:rsidP="000152B0">
            <w:pPr>
              <w:pStyle w:val="CT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2BD">
              <w:t>1</w:t>
            </w:r>
          </w:p>
        </w:tc>
        <w:tc>
          <w:tcPr>
            <w:tcW w:w="928" w:type="dxa"/>
          </w:tcPr>
          <w:p w14:paraId="5CFBEC29" w14:textId="77777777" w:rsidR="00E7750D" w:rsidRPr="003012BD" w:rsidRDefault="00E7750D" w:rsidP="000152B0">
            <w:pPr>
              <w:pStyle w:val="CT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2BD">
              <w:t>1</w:t>
            </w:r>
          </w:p>
        </w:tc>
        <w:tc>
          <w:tcPr>
            <w:tcW w:w="806" w:type="dxa"/>
          </w:tcPr>
          <w:p w14:paraId="479FC4D9" w14:textId="77777777" w:rsidR="00E7750D" w:rsidRPr="003012BD" w:rsidRDefault="00E7750D" w:rsidP="000152B0">
            <w:pPr>
              <w:pStyle w:val="CT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12BD">
              <w:t>1</w:t>
            </w:r>
          </w:p>
        </w:tc>
        <w:tc>
          <w:tcPr>
            <w:tcW w:w="1201" w:type="dxa"/>
          </w:tcPr>
          <w:p w14:paraId="574F9E82" w14:textId="77777777" w:rsidR="00E7750D" w:rsidRPr="003012BD" w:rsidRDefault="00E7750D" w:rsidP="000152B0">
            <w:pPr>
              <w:pStyle w:val="CT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5" w:type="dxa"/>
          </w:tcPr>
          <w:p w14:paraId="2480CDBA" w14:textId="77777777" w:rsidR="00E7750D" w:rsidRPr="003012BD" w:rsidRDefault="00E7750D" w:rsidP="000152B0">
            <w:pPr>
              <w:pStyle w:val="CTx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B90E31" w14:textId="77777777" w:rsidR="00E7750D" w:rsidRPr="003012BD" w:rsidRDefault="00E7750D" w:rsidP="00E7750D">
      <w:pPr>
        <w:pBdr>
          <w:bottom w:val="single" w:sz="2" w:space="1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TPS_ElementEnd END 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6D92E652" w14:textId="77777777" w:rsidR="003016FC" w:rsidRPr="003012BD" w:rsidRDefault="003016FC" w:rsidP="003016FC">
      <w:pPr>
        <w:pStyle w:val="CTxt"/>
        <w:ind w:firstLine="0"/>
        <w:rPr>
          <w:rFonts w:ascii="Garamond" w:hAnsi="Garamond" w:cs="Times New Roman"/>
          <w:b/>
          <w:bCs/>
          <w:sz w:val="18"/>
          <w:szCs w:val="18"/>
        </w:rPr>
      </w:pPr>
    </w:p>
    <w:p w14:paraId="46FA95F7" w14:textId="1D29DB8C" w:rsidR="00BF0895" w:rsidRPr="003012BD" w:rsidRDefault="00BF0895" w:rsidP="00BF0895">
      <w:pPr>
        <w:pStyle w:val="CTxt"/>
        <w:ind w:firstLine="0"/>
        <w:rPr>
          <w:rFonts w:cs="Times New Roman"/>
          <w:b/>
          <w:bCs/>
        </w:rPr>
      </w:pPr>
      <w:r w:rsidRPr="003012BD">
        <w:rPr>
          <w:rFonts w:cs="Times New Roman"/>
          <w:b/>
          <w:bCs/>
        </w:rPr>
        <w:t xml:space="preserve">Aplicar o teste </w:t>
      </w:r>
      <w:r w:rsidR="00FC2637" w:rsidRPr="003012BD">
        <w:rPr>
          <w:rFonts w:cs="Times New Roman"/>
          <w:b/>
          <w:bCs/>
        </w:rPr>
        <w:t>de palavras</w:t>
      </w:r>
    </w:p>
    <w:p w14:paraId="165800F8" w14:textId="07540259" w:rsidR="00BF0895" w:rsidRPr="003012BD" w:rsidRDefault="00BF0895" w:rsidP="00466800">
      <w:pPr>
        <w:pStyle w:val="CTxt"/>
        <w:ind w:firstLine="0"/>
        <w:rPr>
          <w:rFonts w:cs="Times New Roman"/>
        </w:rPr>
      </w:pPr>
    </w:p>
    <w:p w14:paraId="5810A62C" w14:textId="337905C0" w:rsidR="009F1532" w:rsidRPr="003012BD" w:rsidRDefault="009F1532">
      <w:pPr>
        <w:pStyle w:val="CTxt"/>
        <w:ind w:firstLine="360"/>
        <w:rPr>
          <w:rFonts w:cs="Times New Roman"/>
          <w:szCs w:val="20"/>
        </w:rPr>
        <w:pPrChange w:id="161" w:author="Olimar Junior" w:date="2020-04-24T12:30:00Z">
          <w:pPr>
            <w:pStyle w:val="CTxt"/>
            <w:ind w:firstLine="0"/>
          </w:pPr>
        </w:pPrChange>
      </w:pPr>
      <w:r w:rsidRPr="003012BD">
        <w:rPr>
          <w:rFonts w:cs="Times New Roman"/>
          <w:szCs w:val="20"/>
        </w:rPr>
        <w:t>Vamos supor que você precisa saber se uma determinada palavra, ou algumas palavras, estão no texto, e ainda, quais sentimentos ela reflete. Você quer saber se as palavras</w:t>
      </w:r>
      <w:ins w:id="162" w:author="Olimar Junior" w:date="2020-04-24T12:31:00Z">
        <w:r w:rsidR="00170527">
          <w:rPr>
            <w:rFonts w:cs="Times New Roman"/>
            <w:szCs w:val="20"/>
          </w:rPr>
          <w:t>, em seus radicais,</w:t>
        </w:r>
      </w:ins>
      <w:r w:rsidRPr="003012BD">
        <w:rPr>
          <w:rFonts w:cs="Times New Roman"/>
          <w:szCs w:val="20"/>
        </w:rPr>
        <w:t xml:space="preserve"> “</w:t>
      </w:r>
      <w:proofErr w:type="spellStart"/>
      <w:r w:rsidRPr="003012BD">
        <w:rPr>
          <w:rFonts w:cs="Times New Roman"/>
          <w:szCs w:val="20"/>
        </w:rPr>
        <w:t>admir</w:t>
      </w:r>
      <w:proofErr w:type="spellEnd"/>
      <w:r w:rsidRPr="003012BD">
        <w:rPr>
          <w:rFonts w:cs="Times New Roman"/>
          <w:szCs w:val="20"/>
        </w:rPr>
        <w:t>”, “hoje</w:t>
      </w:r>
      <w:ins w:id="163" w:author="Olimar Junior" w:date="2020-04-24T12:30:00Z">
        <w:r w:rsidR="00170527">
          <w:rPr>
            <w:rFonts w:cs="Times New Roman"/>
            <w:szCs w:val="20"/>
          </w:rPr>
          <w:t>’</w:t>
        </w:r>
      </w:ins>
      <w:r w:rsidRPr="003012BD">
        <w:rPr>
          <w:rFonts w:cs="Times New Roman"/>
          <w:szCs w:val="20"/>
        </w:rPr>
        <w:t xml:space="preserve"> e “</w:t>
      </w:r>
      <w:proofErr w:type="spellStart"/>
      <w:r w:rsidRPr="003012BD">
        <w:rPr>
          <w:rFonts w:cs="Times New Roman"/>
          <w:szCs w:val="20"/>
        </w:rPr>
        <w:t>bonit</w:t>
      </w:r>
      <w:proofErr w:type="spellEnd"/>
      <w:r w:rsidRPr="003012BD">
        <w:rPr>
          <w:rFonts w:cs="Times New Roman"/>
          <w:szCs w:val="20"/>
        </w:rPr>
        <w:t xml:space="preserve">” estão no texto, e quais sentimentos estão associados.   </w:t>
      </w:r>
    </w:p>
    <w:p w14:paraId="1F941CF4" w14:textId="69645B88" w:rsidR="009F1532" w:rsidRPr="003012BD" w:rsidRDefault="009F1532" w:rsidP="00CF3237">
      <w:pPr>
        <w:pStyle w:val="CTxt"/>
        <w:ind w:left="720" w:firstLine="0"/>
        <w:rPr>
          <w:rFonts w:cs="Times New Roman"/>
          <w:szCs w:val="20"/>
        </w:rPr>
      </w:pPr>
      <w:commentRangeStart w:id="164"/>
    </w:p>
    <w:commentRangeEnd w:id="164"/>
    <w:p w14:paraId="7F5D9C57" w14:textId="1F3603DD" w:rsidR="0039596D" w:rsidRPr="003012BD" w:rsidRDefault="00CF3237" w:rsidP="0039596D">
      <w:pPr>
        <w:pBdr>
          <w:top w:val="single" w:sz="2" w:space="3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665F8C" wp14:editId="73A7C74B">
                <wp:simplePos x="0" y="0"/>
                <wp:positionH relativeFrom="column">
                  <wp:posOffset>3682365</wp:posOffset>
                </wp:positionH>
                <wp:positionV relativeFrom="paragraph">
                  <wp:posOffset>64135</wp:posOffset>
                </wp:positionV>
                <wp:extent cx="5181600" cy="1038225"/>
                <wp:effectExtent l="2000250" t="38100" r="19050" b="161925"/>
                <wp:wrapNone/>
                <wp:docPr id="22" name="Texto Explicativo: Linha com Borda e Ênfa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1038225"/>
                        </a:xfrm>
                        <a:prstGeom prst="accentBorderCallout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5E3274" w14:textId="1A80A529" w:rsidR="00CF3237" w:rsidRPr="00CF3237" w:rsidRDefault="00CF3237" w:rsidP="00CF3237">
                            <w:pPr>
                              <w:pStyle w:val="CDestaqueP1"/>
                              <w:rPr>
                                <w:color w:val="FFFFFF" w:themeColor="background1"/>
                              </w:rPr>
                            </w:pPr>
                            <w:r w:rsidRPr="00CF3237">
                              <w:rPr>
                                <w:color w:val="FFFFFF" w:themeColor="background1"/>
                              </w:rPr>
                              <w:t xml:space="preserve">Em banco de dados, para descobrir se as palavras estão presentes, costuma-se usar o símbolo de </w:t>
                            </w:r>
                            <w:r w:rsidRPr="00CF3237">
                              <w:rPr>
                                <w:rFonts w:ascii="Courier New" w:hAnsi="Courier New" w:cs="Courier New"/>
                                <w:color w:val="FFFFFF" w:themeColor="background1"/>
                                <w:rPrChange w:id="165" w:author="Olimar Junior" w:date="2020-04-24T12:31:00Z">
                                  <w:rPr>
                                    <w:rFonts w:cs="Times New Roman"/>
                                    <w:szCs w:val="20"/>
                                  </w:rPr>
                                </w:rPrChange>
                              </w:rPr>
                              <w:t>%</w:t>
                            </w:r>
                            <w:r w:rsidRPr="00CF3237">
                              <w:rPr>
                                <w:color w:val="FFFFFF" w:themeColor="background1"/>
                              </w:rPr>
                              <w:t xml:space="preserve"> no meio da palavra, para descobrir se aquele trecho está presente, assim, criaremos a função </w:t>
                            </w:r>
                            <w:proofErr w:type="spellStart"/>
                            <w:r w:rsidRPr="00CF3237">
                              <w:rPr>
                                <w:rFonts w:ascii="Courier New" w:hAnsi="Courier New" w:cs="Courier New"/>
                                <w:color w:val="FFFFFF" w:themeColor="background1"/>
                                <w:rPrChange w:id="166" w:author="Olimar Junior" w:date="2020-04-24T12:31:00Z">
                                  <w:rPr>
                                    <w:rFonts w:cs="Times New Roman"/>
                                    <w:color w:val="0070C0"/>
                                    <w:szCs w:val="20"/>
                                  </w:rPr>
                                </w:rPrChange>
                              </w:rPr>
                              <w:t>analisarpalavras</w:t>
                            </w:r>
                            <w:proofErr w:type="spellEnd"/>
                            <w:r w:rsidRPr="00CF3237">
                              <w:rPr>
                                <w:color w:val="FFFFFF" w:themeColor="background1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65F8C" id="Texto Explicativo: Linha com Borda e Ênfase 22" o:spid="_x0000_s1037" type="#_x0000_t50" style="position:absolute;margin-left:289.95pt;margin-top:5.05pt;width:408pt;height:8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" fillcolor="black [3200]" strokecolor="black [1600]" strokeweight="1pt">
                <v:textbox>
                  <w:txbxContent>
                    <w:p w14:paraId="6B5E3274" w14:textId="1A80A529" w:rsidR="00CF3237" w:rsidRPr="00CF3237" w:rsidRDefault="00CF3237" w:rsidP="00CF3237">
                      <w:pPr>
                        <w:pStyle w:val="CDestaqueP1"/>
                        <w:rPr>
                          <w:color w:val="FFFFFF" w:themeColor="background1"/>
                        </w:rPr>
                      </w:pPr>
                      <w:r w:rsidRPr="00CF3237">
                        <w:rPr>
                          <w:color w:val="FFFFFF" w:themeColor="background1"/>
                        </w:rPr>
                        <w:t xml:space="preserve">Em banco de dados, para descobrir se as palavras estão presentes, costuma-se usar o símbolo de </w:t>
                      </w:r>
                      <w:r w:rsidRPr="00CF3237">
                        <w:rPr>
                          <w:rFonts w:ascii="Courier New" w:hAnsi="Courier New" w:cs="Courier New"/>
                          <w:color w:val="FFFFFF" w:themeColor="background1"/>
                          <w:rPrChange w:id="167" w:author="Olimar Junior" w:date="2020-04-24T12:31:00Z">
                            <w:rPr>
                              <w:rFonts w:cs="Times New Roman"/>
                              <w:szCs w:val="20"/>
                            </w:rPr>
                          </w:rPrChange>
                        </w:rPr>
                        <w:t>%</w:t>
                      </w:r>
                      <w:r w:rsidRPr="00CF3237">
                        <w:rPr>
                          <w:color w:val="FFFFFF" w:themeColor="background1"/>
                        </w:rPr>
                        <w:t xml:space="preserve"> no meio da palavra, para descobrir se aquele trecho está presente, assim, criaremos a função </w:t>
                      </w:r>
                      <w:proofErr w:type="spellStart"/>
                      <w:r w:rsidRPr="00CF3237">
                        <w:rPr>
                          <w:rFonts w:ascii="Courier New" w:hAnsi="Courier New" w:cs="Courier New"/>
                          <w:color w:val="FFFFFF" w:themeColor="background1"/>
                          <w:rPrChange w:id="168" w:author="Olimar Junior" w:date="2020-04-24T12:31:00Z">
                            <w:rPr>
                              <w:rFonts w:cs="Times New Roman"/>
                              <w:color w:val="0070C0"/>
                              <w:szCs w:val="20"/>
                            </w:rPr>
                          </w:rPrChange>
                        </w:rPr>
                        <w:t>analisarpalavras</w:t>
                      </w:r>
                      <w:proofErr w:type="spellEnd"/>
                      <w:r w:rsidRPr="00CF3237">
                        <w:rPr>
                          <w:color w:val="FFFFFF" w:themeColor="background1"/>
                        </w:rPr>
                        <w:t>: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B20869">
        <w:rPr>
          <w:rStyle w:val="Refdecomentrio"/>
        </w:rPr>
        <w:commentReference w:id="164"/>
      </w:r>
      <w:r w:rsidR="0039596D"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="0039596D"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 ELEMENT </w:instrText>
      </w:r>
      <w:r w:rsidR="0039596D"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="0039596D" w:rsidRPr="003012BD">
        <w:rPr>
          <w:rFonts w:ascii="Arial" w:eastAsia="Times New Roman" w:hAnsi="Arial" w:cs="Times New Roman"/>
          <w:b/>
          <w:color w:val="2F275B"/>
          <w:sz w:val="18"/>
        </w:rPr>
        <w:instrText>SEQ TPS_Element</w:instrText>
      </w:r>
      <w:r w:rsidR="0039596D" w:rsidRPr="003012BD">
        <w:rPr>
          <w:rFonts w:ascii="Arial" w:eastAsia="Times New Roman" w:hAnsi="Arial" w:cs="Times New Roman"/>
          <w:b/>
          <w:color w:val="2F275B"/>
          <w:sz w:val="18"/>
        </w:rPr>
        <w:fldChar w:fldCharType="separate"/>
      </w:r>
      <w:r w:rsidR="0039596D" w:rsidRPr="003012BD">
        <w:rPr>
          <w:rFonts w:ascii="Arial" w:eastAsia="Times New Roman" w:hAnsi="Arial" w:cs="Times New Roman"/>
          <w:b/>
          <w:noProof/>
          <w:color w:val="2F275B"/>
          <w:sz w:val="18"/>
        </w:rPr>
        <w:instrText>3</w:instrText>
      </w:r>
      <w:r w:rsidR="0039596D"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  <w:r w:rsidR="0039596D" w:rsidRPr="003012BD">
        <w:rPr>
          <w:rFonts w:ascii="Arial" w:eastAsia="Times New Roman" w:hAnsi="Arial" w:cs="Times New Roman"/>
          <w:b/>
          <w:color w:val="2F275B"/>
          <w:sz w:val="18"/>
        </w:rPr>
        <w:instrText>: Figuras</w:instrText>
      </w:r>
      <w:r w:rsidR="0039596D"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begin"/>
      </w:r>
      <w:r w:rsidR="0039596D" w:rsidRPr="003012BD">
        <w:rPr>
          <w:rFonts w:ascii="Arial" w:eastAsia="Times New Roman" w:hAnsi="Arial" w:cs="Times New Roman"/>
          <w:b/>
          <w:vanish/>
          <w:color w:val="2F275B"/>
          <w:sz w:val="18"/>
        </w:rPr>
        <w:instrText>Name="Figuras" ID="BFE7081A-7AF6-7B40-A384-23AC305CB272" Variant="Automatic"</w:instrText>
      </w:r>
      <w:r w:rsidR="0039596D"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end"/>
      </w:r>
      <w:r w:rsidR="0039596D"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4543BA61" w14:textId="2BA8CC46" w:rsidR="0039596D" w:rsidRPr="003012BD" w:rsidRDefault="0039596D" w:rsidP="0039596D">
      <w:pPr>
        <w:shd w:val="clear" w:color="auto" w:fill="C9D5B3"/>
        <w:spacing w:line="300" w:lineRule="auto"/>
        <w:rPr>
          <w:rFonts w:ascii="Arial" w:eastAsia="Times New Roman" w:hAnsi="Arial" w:cs="Times New Roman"/>
          <w:color w:val="2F275B"/>
          <w:sz w:val="18"/>
        </w:rPr>
      </w:pPr>
      <w:r w:rsidRPr="003012BD">
        <w:rPr>
          <w:rFonts w:ascii="Arial" w:eastAsia="Times New Roman" w:hAnsi="Arial" w:cs="Times New Roman"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color w:val="2F275B"/>
          <w:sz w:val="18"/>
        </w:rPr>
        <w:instrText xml:space="preserve"> MACROBUTTON TPS_ElementImage Element Image: 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instrText>Comment="" FileName=""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color w:val="2F275B"/>
          <w:sz w:val="18"/>
        </w:rPr>
        <w:fldChar w:fldCharType="end"/>
      </w:r>
    </w:p>
    <w:p w14:paraId="76FA5797" w14:textId="3D083F19" w:rsidR="00FC2637" w:rsidRPr="003012BD" w:rsidRDefault="00CF3237" w:rsidP="00FC2637">
      <w:pPr>
        <w:pStyle w:val="FLegend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697F26" wp14:editId="40CA20DD">
                <wp:simplePos x="0" y="0"/>
                <wp:positionH relativeFrom="column">
                  <wp:posOffset>2396490</wp:posOffset>
                </wp:positionH>
                <wp:positionV relativeFrom="paragraph">
                  <wp:posOffset>1446530</wp:posOffset>
                </wp:positionV>
                <wp:extent cx="1409700" cy="457200"/>
                <wp:effectExtent l="0" t="0" r="19050" b="1905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1FA8B" id="Conector reto 2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pt,113.9pt" to="299.7pt,1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7D280A" wp14:editId="35853264">
                <wp:simplePos x="0" y="0"/>
                <wp:positionH relativeFrom="column">
                  <wp:posOffset>2815590</wp:posOffset>
                </wp:positionH>
                <wp:positionV relativeFrom="paragraph">
                  <wp:posOffset>1932305</wp:posOffset>
                </wp:positionV>
                <wp:extent cx="5181600" cy="523875"/>
                <wp:effectExtent l="1314450" t="266700" r="19050" b="66675"/>
                <wp:wrapNone/>
                <wp:docPr id="23" name="Texto Explicativo: Linha com Borda e Ênfa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523875"/>
                        </a:xfrm>
                        <a:prstGeom prst="accentBorderCallout1">
                          <a:avLst>
                            <a:gd name="adj1" fmla="val 18750"/>
                            <a:gd name="adj2" fmla="val -8333"/>
                            <a:gd name="adj3" fmla="val -47133"/>
                            <a:gd name="adj4" fmla="val -25098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7958C" w14:textId="77777777" w:rsidR="00CF3237" w:rsidRPr="00CF3237" w:rsidRDefault="00CF3237" w:rsidP="00CF3237">
                            <w:pPr>
                              <w:pStyle w:val="CTxt"/>
                              <w:ind w:firstLine="0"/>
                              <w:rPr>
                                <w:rFonts w:cs="Times New Roman"/>
                                <w:color w:val="FFFFFF" w:themeColor="background1"/>
                                <w:szCs w:val="20"/>
                              </w:rPr>
                            </w:pPr>
                          </w:p>
                          <w:p w14:paraId="4FDE95EE" w14:textId="77777777" w:rsidR="00CF3237" w:rsidRPr="00CF3237" w:rsidRDefault="00CF3237" w:rsidP="00CF3237">
                            <w:pPr>
                              <w:pStyle w:val="CTxt"/>
                              <w:ind w:left="720" w:firstLine="0"/>
                              <w:rPr>
                                <w:rFonts w:cs="Times New Roman"/>
                                <w:color w:val="FFFFFF" w:themeColor="background1"/>
                                <w:szCs w:val="20"/>
                              </w:rPr>
                            </w:pPr>
                            <w:r w:rsidRPr="00CF3237">
                              <w:rPr>
                                <w:rFonts w:cs="Times New Roman"/>
                                <w:color w:val="FFFFFF" w:themeColor="background1"/>
                                <w:szCs w:val="20"/>
                              </w:rPr>
                              <w:t>O resultado mostrará que tem “</w:t>
                            </w:r>
                            <w:proofErr w:type="spellStart"/>
                            <w:r w:rsidRPr="00CF3237">
                              <w:rPr>
                                <w:rFonts w:cs="Times New Roman"/>
                                <w:color w:val="FFFFFF" w:themeColor="background1"/>
                                <w:szCs w:val="20"/>
                              </w:rPr>
                              <w:t>admir</w:t>
                            </w:r>
                            <w:proofErr w:type="spellEnd"/>
                            <w:r w:rsidRPr="00CF3237">
                              <w:rPr>
                                <w:rFonts w:cs="Times New Roman"/>
                                <w:color w:val="FFFFFF" w:themeColor="background1"/>
                                <w:szCs w:val="20"/>
                              </w:rPr>
                              <w:t>”, tem “</w:t>
                            </w:r>
                            <w:proofErr w:type="spellStart"/>
                            <w:r w:rsidRPr="00CF3237">
                              <w:rPr>
                                <w:rFonts w:cs="Times New Roman"/>
                                <w:color w:val="FFFFFF" w:themeColor="background1"/>
                                <w:szCs w:val="20"/>
                              </w:rPr>
                              <w:t>hoj</w:t>
                            </w:r>
                            <w:proofErr w:type="spellEnd"/>
                            <w:r w:rsidRPr="00CF3237">
                              <w:rPr>
                                <w:rFonts w:cs="Times New Roman"/>
                                <w:color w:val="FFFFFF" w:themeColor="background1"/>
                                <w:szCs w:val="20"/>
                              </w:rPr>
                              <w:t>”, e tem “</w:t>
                            </w:r>
                            <w:proofErr w:type="spellStart"/>
                            <w:r w:rsidRPr="00CF3237">
                              <w:rPr>
                                <w:rFonts w:cs="Times New Roman"/>
                                <w:color w:val="FFFFFF" w:themeColor="background1"/>
                                <w:szCs w:val="20"/>
                              </w:rPr>
                              <w:t>bonit</w:t>
                            </w:r>
                            <w:proofErr w:type="spellEnd"/>
                            <w:r w:rsidRPr="00CF3237">
                              <w:rPr>
                                <w:rFonts w:cs="Times New Roman"/>
                                <w:color w:val="FFFFFF" w:themeColor="background1"/>
                                <w:szCs w:val="20"/>
                              </w:rPr>
                              <w:t>”.</w:t>
                            </w:r>
                          </w:p>
                          <w:p w14:paraId="3C110CA1" w14:textId="1549EB8F" w:rsidR="00CF3237" w:rsidRPr="00CF3237" w:rsidRDefault="00CF3237" w:rsidP="00CF3237">
                            <w:pPr>
                              <w:pStyle w:val="CDestaqueP1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D280A" id="Texto Explicativo: Linha com Borda e Ênfase 23" o:spid="_x0000_s1038" type="#_x0000_t50" style="position:absolute;left:0;text-align:left;margin-left:221.7pt;margin-top:152.15pt;width:408pt;height:4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" adj="-5421,-10181" fillcolor="black [3200]" strokecolor="black [1600]" strokeweight="1pt">
                <v:textbox>
                  <w:txbxContent>
                    <w:p w14:paraId="7557958C" w14:textId="77777777" w:rsidR="00CF3237" w:rsidRPr="00CF3237" w:rsidRDefault="00CF3237" w:rsidP="00CF3237">
                      <w:pPr>
                        <w:pStyle w:val="CTxt"/>
                        <w:ind w:firstLine="0"/>
                        <w:rPr>
                          <w:rFonts w:cs="Times New Roman"/>
                          <w:color w:val="FFFFFF" w:themeColor="background1"/>
                          <w:szCs w:val="20"/>
                        </w:rPr>
                      </w:pPr>
                    </w:p>
                    <w:p w14:paraId="4FDE95EE" w14:textId="77777777" w:rsidR="00CF3237" w:rsidRPr="00CF3237" w:rsidRDefault="00CF3237" w:rsidP="00CF3237">
                      <w:pPr>
                        <w:pStyle w:val="CTxt"/>
                        <w:ind w:left="720" w:firstLine="0"/>
                        <w:rPr>
                          <w:rFonts w:cs="Times New Roman"/>
                          <w:color w:val="FFFFFF" w:themeColor="background1"/>
                          <w:szCs w:val="20"/>
                        </w:rPr>
                      </w:pPr>
                      <w:r w:rsidRPr="00CF3237">
                        <w:rPr>
                          <w:rFonts w:cs="Times New Roman"/>
                          <w:color w:val="FFFFFF" w:themeColor="background1"/>
                          <w:szCs w:val="20"/>
                        </w:rPr>
                        <w:t>O resultado mostrará que tem “</w:t>
                      </w:r>
                      <w:proofErr w:type="spellStart"/>
                      <w:r w:rsidRPr="00CF3237">
                        <w:rPr>
                          <w:rFonts w:cs="Times New Roman"/>
                          <w:color w:val="FFFFFF" w:themeColor="background1"/>
                          <w:szCs w:val="20"/>
                        </w:rPr>
                        <w:t>admir</w:t>
                      </w:r>
                      <w:proofErr w:type="spellEnd"/>
                      <w:r w:rsidRPr="00CF3237">
                        <w:rPr>
                          <w:rFonts w:cs="Times New Roman"/>
                          <w:color w:val="FFFFFF" w:themeColor="background1"/>
                          <w:szCs w:val="20"/>
                        </w:rPr>
                        <w:t>”, tem “</w:t>
                      </w:r>
                      <w:proofErr w:type="spellStart"/>
                      <w:r w:rsidRPr="00CF3237">
                        <w:rPr>
                          <w:rFonts w:cs="Times New Roman"/>
                          <w:color w:val="FFFFFF" w:themeColor="background1"/>
                          <w:szCs w:val="20"/>
                        </w:rPr>
                        <w:t>hoj</w:t>
                      </w:r>
                      <w:proofErr w:type="spellEnd"/>
                      <w:r w:rsidRPr="00CF3237">
                        <w:rPr>
                          <w:rFonts w:cs="Times New Roman"/>
                          <w:color w:val="FFFFFF" w:themeColor="background1"/>
                          <w:szCs w:val="20"/>
                        </w:rPr>
                        <w:t>”, e tem “</w:t>
                      </w:r>
                      <w:proofErr w:type="spellStart"/>
                      <w:r w:rsidRPr="00CF3237">
                        <w:rPr>
                          <w:rFonts w:cs="Times New Roman"/>
                          <w:color w:val="FFFFFF" w:themeColor="background1"/>
                          <w:szCs w:val="20"/>
                        </w:rPr>
                        <w:t>bonit</w:t>
                      </w:r>
                      <w:proofErr w:type="spellEnd"/>
                      <w:r w:rsidRPr="00CF3237">
                        <w:rPr>
                          <w:rFonts w:cs="Times New Roman"/>
                          <w:color w:val="FFFFFF" w:themeColor="background1"/>
                          <w:szCs w:val="20"/>
                        </w:rPr>
                        <w:t>”.</w:t>
                      </w:r>
                    </w:p>
                    <w:p w14:paraId="3C110CA1" w14:textId="1549EB8F" w:rsidR="00CF3237" w:rsidRPr="00CF3237" w:rsidRDefault="00CF3237" w:rsidP="00CF3237">
                      <w:pPr>
                        <w:pStyle w:val="CDestaqueP1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39EF" w:rsidRPr="003012BD">
        <w:rPr>
          <w:noProof/>
        </w:rPr>
        <w:drawing>
          <wp:inline distT="0" distB="0" distL="0" distR="0" wp14:anchorId="602CA2B8" wp14:editId="7BFB35F0">
            <wp:extent cx="5400040" cy="196596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637" w:rsidRPr="003012BD">
        <w:t xml:space="preserve">Figura </w:t>
      </w:r>
      <w:r w:rsidR="00EE2386">
        <w:t>4</w:t>
      </w:r>
      <w:r w:rsidR="00FC2637" w:rsidRPr="003012BD">
        <w:t>. Descobrir se as três palavras estão presentes</w:t>
      </w:r>
    </w:p>
    <w:p w14:paraId="7CFF33F6" w14:textId="1115F3A0" w:rsidR="00FC2637" w:rsidRPr="003012BD" w:rsidRDefault="00FC2637" w:rsidP="00FC2637">
      <w:pPr>
        <w:pStyle w:val="FFonte"/>
      </w:pPr>
      <w:r w:rsidRPr="003012BD">
        <w:t xml:space="preserve">Fonte: </w:t>
      </w:r>
      <w:r w:rsidR="00EE2190" w:rsidRPr="003012BD">
        <w:t>Do autor</w:t>
      </w:r>
      <w:r w:rsidR="00EC6AAB" w:rsidRPr="003012BD">
        <w:t xml:space="preserve"> - 2020</w:t>
      </w:r>
    </w:p>
    <w:p w14:paraId="65796B29" w14:textId="4F6B678D" w:rsidR="00FC2637" w:rsidRPr="003012BD" w:rsidRDefault="00FC2637" w:rsidP="00FC2637">
      <w:pPr>
        <w:pBdr>
          <w:bottom w:val="single" w:sz="2" w:space="1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TPS_ElementEnd END 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0CFE9FD1" w14:textId="591336D0" w:rsidR="00323B1A" w:rsidRDefault="00323B1A" w:rsidP="00A0255B">
      <w:pPr>
        <w:pStyle w:val="CTxt"/>
        <w:ind w:left="198" w:firstLine="0"/>
        <w:rPr>
          <w:rFonts w:cs="Times New Roman"/>
          <w:szCs w:val="20"/>
        </w:rPr>
      </w:pPr>
    </w:p>
    <w:p w14:paraId="007B54D9" w14:textId="6057F04E" w:rsidR="00242C93" w:rsidRDefault="008D1169" w:rsidP="00A0255B">
      <w:pPr>
        <w:pStyle w:val="CTxt"/>
        <w:ind w:left="360" w:firstLine="0"/>
        <w:rPr>
          <w:rFonts w:cs="Times New Roman"/>
        </w:rPr>
      </w:pPr>
      <w:r w:rsidRPr="003012BD">
        <w:rPr>
          <w:rFonts w:cs="Times New Roman"/>
          <w:szCs w:val="20"/>
        </w:rPr>
        <w:t>Agora vamos descobrir os sentimentos associados a cada uma destas palavras</w:t>
      </w:r>
      <w:r w:rsidR="00E07316" w:rsidRPr="003012BD">
        <w:rPr>
          <w:rFonts w:cs="Times New Roman"/>
          <w:szCs w:val="20"/>
        </w:rPr>
        <w:t xml:space="preserve">, através da utilização do classificador </w:t>
      </w:r>
      <w:proofErr w:type="spellStart"/>
      <w:r w:rsidR="00E07316" w:rsidRPr="003012BD">
        <w:rPr>
          <w:rFonts w:cs="Times New Roman"/>
          <w:szCs w:val="20"/>
        </w:rPr>
        <w:t>Na</w:t>
      </w:r>
      <w:ins w:id="169" w:author="Olimar Junior" w:date="2020-04-24T12:33:00Z">
        <w:r w:rsidR="00B20869">
          <w:rPr>
            <w:rFonts w:cs="Times New Roman"/>
            <w:szCs w:val="20"/>
          </w:rPr>
          <w:t>ï</w:t>
        </w:r>
      </w:ins>
      <w:del w:id="170" w:author="Olimar Junior" w:date="2020-04-24T12:33:00Z">
        <w:r w:rsidR="00E07316" w:rsidRPr="003012BD" w:rsidDel="00B20869">
          <w:rPr>
            <w:rFonts w:cs="Times New Roman"/>
            <w:szCs w:val="20"/>
          </w:rPr>
          <w:delText>i</w:delText>
        </w:r>
      </w:del>
      <w:r w:rsidR="00E07316" w:rsidRPr="003012BD">
        <w:rPr>
          <w:rFonts w:cs="Times New Roman"/>
          <w:szCs w:val="20"/>
        </w:rPr>
        <w:t>ve</w:t>
      </w:r>
      <w:proofErr w:type="spellEnd"/>
      <w:r w:rsidR="00E07316" w:rsidRPr="003012BD">
        <w:rPr>
          <w:rFonts w:cs="Times New Roman"/>
          <w:szCs w:val="20"/>
        </w:rPr>
        <w:t xml:space="preserve"> </w:t>
      </w:r>
      <w:proofErr w:type="spellStart"/>
      <w:r w:rsidR="00E07316" w:rsidRPr="003012BD">
        <w:rPr>
          <w:rFonts w:cs="Times New Roman"/>
          <w:szCs w:val="20"/>
        </w:rPr>
        <w:t>Bayes</w:t>
      </w:r>
      <w:proofErr w:type="spellEnd"/>
      <w:r w:rsidR="00573E1E" w:rsidRPr="003012BD">
        <w:rPr>
          <w:rFonts w:cs="Times New Roman"/>
          <w:szCs w:val="20"/>
        </w:rPr>
        <w:t xml:space="preserve">. Vamos explicar este classificador após o script, mas se </w:t>
      </w:r>
      <w:r w:rsidR="003971A2">
        <w:rPr>
          <w:rFonts w:cs="Times New Roman"/>
          <w:szCs w:val="20"/>
        </w:rPr>
        <w:t>refere</w:t>
      </w:r>
      <w:r w:rsidR="00573E1E" w:rsidRPr="003012BD">
        <w:rPr>
          <w:rFonts w:cs="Times New Roman"/>
          <w:szCs w:val="20"/>
        </w:rPr>
        <w:t xml:space="preserve"> </w:t>
      </w:r>
      <w:r w:rsidR="003971A2">
        <w:rPr>
          <w:rFonts w:cs="Times New Roman"/>
          <w:szCs w:val="20"/>
        </w:rPr>
        <w:t>ao</w:t>
      </w:r>
      <w:r w:rsidR="00573E1E" w:rsidRPr="003012BD">
        <w:rPr>
          <w:rFonts w:cs="Times New Roman"/>
          <w:szCs w:val="20"/>
        </w:rPr>
        <w:t xml:space="preserve"> modelo matemático de probabilidade que faz treinamento de probabilidade </w:t>
      </w:r>
      <w:r w:rsidR="00573E1E" w:rsidRPr="00B20869">
        <w:rPr>
          <w:rFonts w:cs="Times New Roman"/>
          <w:i/>
          <w:iCs/>
          <w:szCs w:val="20"/>
          <w:rPrChange w:id="171" w:author="Olimar Junior" w:date="2020-04-24T12:33:00Z">
            <w:rPr>
              <w:rFonts w:cs="Times New Roman"/>
              <w:szCs w:val="20"/>
            </w:rPr>
          </w:rPrChange>
        </w:rPr>
        <w:t>a priori</w:t>
      </w:r>
      <w:r w:rsidR="00573E1E" w:rsidRPr="003012BD">
        <w:rPr>
          <w:rFonts w:cs="Times New Roman"/>
          <w:szCs w:val="20"/>
        </w:rPr>
        <w:t xml:space="preserve">, e depois aplica ele a </w:t>
      </w:r>
      <w:r w:rsidR="00573E1E" w:rsidRPr="00B20869">
        <w:rPr>
          <w:rFonts w:cs="Times New Roman"/>
          <w:i/>
          <w:iCs/>
          <w:szCs w:val="20"/>
          <w:rPrChange w:id="172" w:author="Olimar Junior" w:date="2020-04-24T12:33:00Z">
            <w:rPr>
              <w:rFonts w:cs="Times New Roman"/>
              <w:szCs w:val="20"/>
            </w:rPr>
          </w:rPrChange>
        </w:rPr>
        <w:t>posteriori</w:t>
      </w:r>
      <w:r w:rsidR="00573E1E" w:rsidRPr="003012BD">
        <w:rPr>
          <w:rFonts w:cs="Times New Roman"/>
          <w:szCs w:val="20"/>
        </w:rPr>
        <w:t>. De acordo com Marti</w:t>
      </w:r>
      <w:r w:rsidR="0070186B">
        <w:rPr>
          <w:rFonts w:cs="Times New Roman"/>
          <w:szCs w:val="20"/>
        </w:rPr>
        <w:t>n</w:t>
      </w:r>
      <w:r w:rsidR="00573E1E" w:rsidRPr="003012BD">
        <w:rPr>
          <w:rFonts w:cs="Times New Roman"/>
          <w:szCs w:val="20"/>
        </w:rPr>
        <w:t xml:space="preserve"> (2019), a todo momento nossos rostos, vozes e palavras dizem algo, e criar modelos que treinem bases para classificar sentimentos é uma das </w:t>
      </w:r>
      <w:r w:rsidR="00163E00">
        <w:rPr>
          <w:rFonts w:cs="Times New Roman"/>
          <w:szCs w:val="20"/>
        </w:rPr>
        <w:t xml:space="preserve">muitas </w:t>
      </w:r>
      <w:r w:rsidR="00573E1E" w:rsidRPr="003012BD">
        <w:rPr>
          <w:rFonts w:cs="Times New Roman"/>
          <w:szCs w:val="20"/>
        </w:rPr>
        <w:t>ações d</w:t>
      </w:r>
      <w:ins w:id="173" w:author="Olimar Junior" w:date="2020-04-24T12:33:00Z">
        <w:r w:rsidR="00B20869">
          <w:rPr>
            <w:rFonts w:cs="Times New Roman"/>
            <w:szCs w:val="20"/>
          </w:rPr>
          <w:t>a</w:t>
        </w:r>
      </w:ins>
      <w:del w:id="174" w:author="Olimar Junior" w:date="2020-04-24T12:33:00Z">
        <w:r w:rsidR="00573E1E" w:rsidRPr="003012BD" w:rsidDel="00B20869">
          <w:rPr>
            <w:rFonts w:cs="Times New Roman"/>
            <w:szCs w:val="20"/>
          </w:rPr>
          <w:delText>e</w:delText>
        </w:r>
      </w:del>
      <w:r w:rsidR="00573E1E" w:rsidRPr="003012BD">
        <w:rPr>
          <w:rFonts w:cs="Times New Roman"/>
          <w:szCs w:val="20"/>
        </w:rPr>
        <w:t xml:space="preserve"> NLTK aplicad</w:t>
      </w:r>
      <w:ins w:id="175" w:author="Olimar Junior" w:date="2020-04-24T12:33:00Z">
        <w:r w:rsidR="00B20869">
          <w:rPr>
            <w:rFonts w:cs="Times New Roman"/>
            <w:szCs w:val="20"/>
          </w:rPr>
          <w:t>a</w:t>
        </w:r>
      </w:ins>
      <w:del w:id="176" w:author="Olimar Junior" w:date="2020-04-24T12:33:00Z">
        <w:r w:rsidR="00573E1E" w:rsidRPr="003012BD" w:rsidDel="00B20869">
          <w:rPr>
            <w:rFonts w:cs="Times New Roman"/>
            <w:szCs w:val="20"/>
          </w:rPr>
          <w:delText>o</w:delText>
        </w:r>
      </w:del>
      <w:r w:rsidR="00573E1E" w:rsidRPr="003012BD">
        <w:rPr>
          <w:rFonts w:cs="Times New Roman"/>
          <w:szCs w:val="20"/>
        </w:rPr>
        <w:t xml:space="preserve"> em </w:t>
      </w:r>
      <w:proofErr w:type="spellStart"/>
      <w:r w:rsidR="00573E1E" w:rsidRPr="003012BD">
        <w:rPr>
          <w:rFonts w:cs="Times New Roman"/>
          <w:szCs w:val="20"/>
        </w:rPr>
        <w:t>Bayes</w:t>
      </w:r>
      <w:proofErr w:type="spellEnd"/>
      <w:r w:rsidR="00573E1E" w:rsidRPr="003012BD">
        <w:rPr>
          <w:rFonts w:cs="Times New Roman"/>
          <w:szCs w:val="20"/>
        </w:rPr>
        <w:t>.</w:t>
      </w:r>
    </w:p>
    <w:p w14:paraId="4BABE8FE" w14:textId="77777777" w:rsidR="00242C93" w:rsidRDefault="00242C93" w:rsidP="009F1532">
      <w:pPr>
        <w:pStyle w:val="CTxt"/>
        <w:ind w:firstLine="0"/>
        <w:rPr>
          <w:rFonts w:cs="Times New Roman"/>
        </w:rPr>
      </w:pPr>
    </w:p>
    <w:p w14:paraId="104165D6" w14:textId="77777777" w:rsidR="00242C93" w:rsidRDefault="00242C93" w:rsidP="009F1532">
      <w:pPr>
        <w:pStyle w:val="CTxt"/>
        <w:ind w:firstLine="0"/>
        <w:rPr>
          <w:rFonts w:cs="Times New Roman"/>
        </w:rPr>
      </w:pPr>
    </w:p>
    <w:p w14:paraId="0737E03C" w14:textId="77777777" w:rsidR="00242C93" w:rsidRDefault="00242C93" w:rsidP="009F1532">
      <w:pPr>
        <w:pStyle w:val="CTxt"/>
        <w:ind w:firstLine="0"/>
        <w:rPr>
          <w:rFonts w:cs="Times New Roman"/>
        </w:rPr>
      </w:pPr>
    </w:p>
    <w:p w14:paraId="32EB39B8" w14:textId="77777777" w:rsidR="00242C93" w:rsidRDefault="00242C93" w:rsidP="009F1532">
      <w:pPr>
        <w:pStyle w:val="CTxt"/>
        <w:ind w:firstLine="0"/>
        <w:rPr>
          <w:rFonts w:cs="Times New Roman"/>
        </w:rPr>
      </w:pPr>
    </w:p>
    <w:p w14:paraId="21448389" w14:textId="77777777" w:rsidR="00242C93" w:rsidRDefault="00242C93" w:rsidP="009F1532">
      <w:pPr>
        <w:pStyle w:val="CTxt"/>
        <w:ind w:firstLine="0"/>
        <w:rPr>
          <w:rFonts w:cs="Times New Roman"/>
        </w:rPr>
      </w:pPr>
    </w:p>
    <w:p w14:paraId="592F813C" w14:textId="77777777" w:rsidR="00242C93" w:rsidRDefault="00242C93" w:rsidP="009F1532">
      <w:pPr>
        <w:pStyle w:val="CTxt"/>
        <w:ind w:firstLine="0"/>
        <w:rPr>
          <w:rFonts w:cs="Times New Roman"/>
        </w:rPr>
      </w:pPr>
    </w:p>
    <w:p w14:paraId="078A82C3" w14:textId="28AF38DE" w:rsidR="00242C93" w:rsidRDefault="00242C93" w:rsidP="009F1532">
      <w:pPr>
        <w:pStyle w:val="CTxt"/>
        <w:ind w:firstLine="0"/>
        <w:rPr>
          <w:rFonts w:cs="Times New Roman"/>
        </w:rPr>
      </w:pPr>
    </w:p>
    <w:p w14:paraId="65256F98" w14:textId="77777777" w:rsidR="0034585D" w:rsidRDefault="0034585D" w:rsidP="009F1532">
      <w:pPr>
        <w:pStyle w:val="CTxt"/>
        <w:ind w:firstLine="0"/>
        <w:rPr>
          <w:rFonts w:cs="Times New Roman"/>
        </w:rPr>
      </w:pPr>
    </w:p>
    <w:p w14:paraId="5D666AFC" w14:textId="77777777" w:rsidR="00242C93" w:rsidRDefault="00242C93" w:rsidP="009F1532">
      <w:pPr>
        <w:pStyle w:val="CTxt"/>
        <w:ind w:firstLine="0"/>
        <w:rPr>
          <w:rFonts w:cs="Times New Roman"/>
        </w:rPr>
      </w:pPr>
    </w:p>
    <w:p w14:paraId="0A9426D1" w14:textId="77777777" w:rsidR="00242C93" w:rsidRDefault="00242C93" w:rsidP="009F1532">
      <w:pPr>
        <w:pStyle w:val="CTxt"/>
        <w:ind w:firstLine="0"/>
        <w:rPr>
          <w:rFonts w:cs="Times New Roman"/>
        </w:rPr>
      </w:pPr>
    </w:p>
    <w:p w14:paraId="0C8DF8B4" w14:textId="77777777" w:rsidR="00242C93" w:rsidRDefault="00242C93" w:rsidP="009F1532">
      <w:pPr>
        <w:pStyle w:val="CTxt"/>
        <w:ind w:firstLine="0"/>
        <w:rPr>
          <w:rFonts w:cs="Times New Roman"/>
        </w:rPr>
      </w:pPr>
    </w:p>
    <w:p w14:paraId="5155CBA6" w14:textId="77777777" w:rsidR="00242C93" w:rsidRPr="003012BD" w:rsidRDefault="00242C93" w:rsidP="00242C93">
      <w:pPr>
        <w:pBdr>
          <w:top w:val="single" w:sz="2" w:space="3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 ELEMENT 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SEQ TPS_Element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separate"/>
      </w:r>
      <w:r w:rsidRPr="003012BD">
        <w:rPr>
          <w:rFonts w:ascii="Arial" w:eastAsia="Times New Roman" w:hAnsi="Arial" w:cs="Times New Roman"/>
          <w:b/>
          <w:noProof/>
          <w:color w:val="2F275B"/>
          <w:sz w:val="18"/>
        </w:rPr>
        <w:instrText>3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: Figuras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instrText>Name="Figuras" ID="BFE7081A-7AF6-7B40-A384-23AC305CB272" Variant="Automatic"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63727745" w14:textId="77777777" w:rsidR="00242C93" w:rsidRPr="003012BD" w:rsidRDefault="00242C93" w:rsidP="00242C93">
      <w:pPr>
        <w:shd w:val="clear" w:color="auto" w:fill="C9D5B3"/>
        <w:spacing w:line="300" w:lineRule="auto"/>
        <w:rPr>
          <w:rFonts w:ascii="Arial" w:eastAsia="Times New Roman" w:hAnsi="Arial" w:cs="Times New Roman"/>
          <w:color w:val="2F275B"/>
          <w:sz w:val="18"/>
        </w:rPr>
      </w:pPr>
      <w:r w:rsidRPr="003012BD">
        <w:rPr>
          <w:rFonts w:ascii="Arial" w:eastAsia="Times New Roman" w:hAnsi="Arial" w:cs="Times New Roman"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color w:val="2F275B"/>
          <w:sz w:val="18"/>
        </w:rPr>
        <w:instrText xml:space="preserve"> MACROBUTTON TPS_ElementImage Element Image: 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instrText>Comment="" FileName=""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color w:val="2F275B"/>
          <w:sz w:val="18"/>
        </w:rPr>
        <w:fldChar w:fldCharType="end"/>
      </w:r>
    </w:p>
    <w:p w14:paraId="195227AB" w14:textId="4F142D60" w:rsidR="009F1532" w:rsidRPr="003012BD" w:rsidRDefault="004523AA" w:rsidP="009F1532">
      <w:pPr>
        <w:pStyle w:val="CTxt"/>
        <w:ind w:firstLine="0"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1DA5E6" wp14:editId="5E47717D">
                <wp:simplePos x="0" y="0"/>
                <wp:positionH relativeFrom="page">
                  <wp:posOffset>5429250</wp:posOffset>
                </wp:positionH>
                <wp:positionV relativeFrom="paragraph">
                  <wp:posOffset>2195830</wp:posOffset>
                </wp:positionV>
                <wp:extent cx="3419475" cy="742950"/>
                <wp:effectExtent l="1314450" t="0" r="28575" b="114300"/>
                <wp:wrapNone/>
                <wp:docPr id="29" name="Texto Explicativo: Lin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74295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EDEDA" w14:textId="52AF3F95" w:rsidR="004523AA" w:rsidRPr="00B879B5" w:rsidRDefault="004523AA" w:rsidP="004523AA">
                            <w:pPr>
                              <w:pStyle w:val="CDestaqueP1"/>
                              <w:rPr>
                                <w:color w:val="FFFFFF" w:themeColor="background1"/>
                              </w:rPr>
                            </w:pPr>
                            <w:r w:rsidRPr="00B879B5">
                              <w:rPr>
                                <w:color w:val="FFFFFF" w:themeColor="background1"/>
                              </w:rPr>
                              <w:t>Descobre qual sentimento a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5050BF">
                              <w:rPr>
                                <w:color w:val="FFFFFF" w:themeColor="background1"/>
                              </w:rPr>
                              <w:t>palavra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B879B5">
                              <w:rPr>
                                <w:color w:val="FFFFFF" w:themeColor="background1"/>
                              </w:rPr>
                              <w:t>“</w:t>
                            </w:r>
                            <w:r w:rsidRPr="00B879B5">
                              <w:rPr>
                                <w:color w:val="FFFFFF" w:themeColor="background1"/>
                                <w:rPrChange w:id="177" w:author="Olimar Junior" w:date="2020-04-24T12:36:00Z">
                                  <w:rPr>
                                    <w:rFonts w:ascii="Garamond" w:hAnsi="Garamond" w:cs="Times New Roman"/>
                                    <w:sz w:val="16"/>
                                    <w:szCs w:val="16"/>
                                  </w:rPr>
                                </w:rPrChange>
                              </w:rPr>
                              <w:t>'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</w:rPr>
                              <w:t xml:space="preserve">hoje </w:t>
                            </w:r>
                            <w:r w:rsidRPr="00B879B5">
                              <w:rPr>
                                <w:color w:val="FFFFFF" w:themeColor="background1"/>
                              </w:rPr>
                              <w:t>”</w:t>
                            </w:r>
                            <w:proofErr w:type="gramEnd"/>
                            <w:r w:rsidRPr="00B879B5">
                              <w:rPr>
                                <w:color w:val="FFFFFF" w:themeColor="background1"/>
                              </w:rPr>
                              <w:t xml:space="preserve"> na variável “</w:t>
                            </w:r>
                            <w:proofErr w:type="spellStart"/>
                            <w:r w:rsidRPr="00B879B5">
                              <w:rPr>
                                <w:color w:val="FFFFFF" w:themeColor="background1"/>
                              </w:rPr>
                              <w:t>teste_</w:t>
                            </w:r>
                            <w:r>
                              <w:rPr>
                                <w:color w:val="FFFFFF" w:themeColor="background1"/>
                              </w:rPr>
                              <w:t>hj</w:t>
                            </w:r>
                            <w:proofErr w:type="spellEnd"/>
                            <w:r w:rsidRPr="00B879B5">
                              <w:rPr>
                                <w:color w:val="FFFFFF" w:themeColor="background1"/>
                              </w:rPr>
                              <w:t>” denota</w:t>
                            </w:r>
                            <w:r>
                              <w:rPr>
                                <w:color w:val="FFFFFF" w:themeColor="background1"/>
                              </w:rPr>
                              <w:t>, resultado = medo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DA5E6" id="Texto Explicativo: Linha 29" o:spid="_x0000_s1039" type="#_x0000_t47" style="position:absolute;left:0;text-align:left;margin-left:427.5pt;margin-top:172.9pt;width:269.25pt;height:58.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" fillcolor="black [3200]" strokecolor="black [1600]" strokeweight="1pt">
                <v:textbox>
                  <w:txbxContent>
                    <w:p w14:paraId="1C4EDEDA" w14:textId="52AF3F95" w:rsidR="004523AA" w:rsidRPr="00B879B5" w:rsidRDefault="004523AA" w:rsidP="004523AA">
                      <w:pPr>
                        <w:pStyle w:val="CDestaqueP1"/>
                        <w:rPr>
                          <w:color w:val="FFFFFF" w:themeColor="background1"/>
                        </w:rPr>
                      </w:pPr>
                      <w:r w:rsidRPr="00B879B5">
                        <w:rPr>
                          <w:color w:val="FFFFFF" w:themeColor="background1"/>
                        </w:rPr>
                        <w:t>Descobre qual sentimento a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="005050BF">
                        <w:rPr>
                          <w:color w:val="FFFFFF" w:themeColor="background1"/>
                        </w:rPr>
                        <w:t>palavra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B879B5">
                        <w:rPr>
                          <w:color w:val="FFFFFF" w:themeColor="background1"/>
                        </w:rPr>
                        <w:t>“</w:t>
                      </w:r>
                      <w:r w:rsidRPr="00B879B5">
                        <w:rPr>
                          <w:color w:val="FFFFFF" w:themeColor="background1"/>
                          <w:rPrChange w:id="178" w:author="Olimar Junior" w:date="2020-04-24T12:36:00Z">
                            <w:rPr>
                              <w:rFonts w:ascii="Garamond" w:hAnsi="Garamond" w:cs="Times New Roman"/>
                              <w:sz w:val="16"/>
                              <w:szCs w:val="16"/>
                            </w:rPr>
                          </w:rPrChange>
                        </w:rPr>
                        <w:t>'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 xml:space="preserve">hoje </w:t>
                      </w:r>
                      <w:r w:rsidRPr="00B879B5">
                        <w:rPr>
                          <w:color w:val="FFFFFF" w:themeColor="background1"/>
                        </w:rPr>
                        <w:t>”</w:t>
                      </w:r>
                      <w:proofErr w:type="gramEnd"/>
                      <w:r w:rsidRPr="00B879B5">
                        <w:rPr>
                          <w:color w:val="FFFFFF" w:themeColor="background1"/>
                        </w:rPr>
                        <w:t xml:space="preserve"> na variável “</w:t>
                      </w:r>
                      <w:proofErr w:type="spellStart"/>
                      <w:r w:rsidRPr="00B879B5">
                        <w:rPr>
                          <w:color w:val="FFFFFF" w:themeColor="background1"/>
                        </w:rPr>
                        <w:t>teste_</w:t>
                      </w:r>
                      <w:r>
                        <w:rPr>
                          <w:color w:val="FFFFFF" w:themeColor="background1"/>
                        </w:rPr>
                        <w:t>hj</w:t>
                      </w:r>
                      <w:proofErr w:type="spellEnd"/>
                      <w:r w:rsidRPr="00B879B5">
                        <w:rPr>
                          <w:color w:val="FFFFFF" w:themeColor="background1"/>
                        </w:rPr>
                        <w:t>” denota</w:t>
                      </w:r>
                      <w:r>
                        <w:rPr>
                          <w:color w:val="FFFFFF" w:themeColor="background1"/>
                        </w:rPr>
                        <w:t>, resultado = medo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4C8C1C" wp14:editId="724246A2">
                <wp:simplePos x="0" y="0"/>
                <wp:positionH relativeFrom="page">
                  <wp:posOffset>5429250</wp:posOffset>
                </wp:positionH>
                <wp:positionV relativeFrom="paragraph">
                  <wp:posOffset>1386205</wp:posOffset>
                </wp:positionV>
                <wp:extent cx="3419475" cy="742950"/>
                <wp:effectExtent l="1314450" t="0" r="28575" b="114300"/>
                <wp:wrapNone/>
                <wp:docPr id="28" name="Texto Explicativo: Lin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742950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157C7" w14:textId="4EB6CB36" w:rsidR="00B879B5" w:rsidRPr="00B879B5" w:rsidRDefault="00B879B5" w:rsidP="00B879B5">
                            <w:pPr>
                              <w:pStyle w:val="CDestaqueP1"/>
                              <w:rPr>
                                <w:color w:val="FFFFFF" w:themeColor="background1"/>
                              </w:rPr>
                            </w:pPr>
                            <w:r w:rsidRPr="00B879B5">
                              <w:rPr>
                                <w:color w:val="FFFFFF" w:themeColor="background1"/>
                              </w:rPr>
                              <w:t>Descobre qual sentimento a</w:t>
                            </w:r>
                            <w:r w:rsidR="004523AA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5050BF">
                              <w:rPr>
                                <w:color w:val="FFFFFF" w:themeColor="background1"/>
                              </w:rPr>
                              <w:t xml:space="preserve">palavra </w:t>
                            </w:r>
                            <w:r w:rsidRPr="00B879B5">
                              <w:rPr>
                                <w:color w:val="FFFFFF" w:themeColor="background1"/>
                              </w:rPr>
                              <w:t>“</w:t>
                            </w:r>
                            <w:r w:rsidRPr="00B879B5">
                              <w:rPr>
                                <w:color w:val="FFFFFF" w:themeColor="background1"/>
                                <w:rPrChange w:id="179" w:author="Olimar Junior" w:date="2020-04-24T12:36:00Z">
                                  <w:rPr>
                                    <w:rFonts w:ascii="Garamond" w:hAnsi="Garamond" w:cs="Times New Roman"/>
                                    <w:sz w:val="16"/>
                                    <w:szCs w:val="16"/>
                                  </w:rPr>
                                </w:rPrChange>
                              </w:rPr>
                              <w:t>'amedrontado'</w:t>
                            </w:r>
                            <w:r w:rsidRPr="00B879B5">
                              <w:rPr>
                                <w:color w:val="FFFFFF" w:themeColor="background1"/>
                              </w:rPr>
                              <w:t>” na variável “</w:t>
                            </w:r>
                            <w:proofErr w:type="spellStart"/>
                            <w:r w:rsidRPr="00B879B5">
                              <w:rPr>
                                <w:color w:val="FFFFFF" w:themeColor="background1"/>
                              </w:rPr>
                              <w:t>teste_</w:t>
                            </w:r>
                            <w:r w:rsidRPr="00B879B5">
                              <w:rPr>
                                <w:color w:val="FFFFFF" w:themeColor="background1"/>
                              </w:rPr>
                              <w:t>am</w:t>
                            </w:r>
                            <w:proofErr w:type="spellEnd"/>
                            <w:r w:rsidRPr="00B879B5">
                              <w:rPr>
                                <w:color w:val="FFFFFF" w:themeColor="background1"/>
                              </w:rPr>
                              <w:t>” denota</w:t>
                            </w:r>
                            <w:r>
                              <w:rPr>
                                <w:color w:val="FFFFFF" w:themeColor="background1"/>
                              </w:rPr>
                              <w:t>, resultado = medo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C8C1C" id="Texto Explicativo: Linha 28" o:spid="_x0000_s1040" type="#_x0000_t47" style="position:absolute;left:0;text-align:left;margin-left:427.5pt;margin-top:109.15pt;width:269.25pt;height:58.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" fillcolor="black [3200]" strokecolor="black [1600]" strokeweight="1pt">
                <v:textbox>
                  <w:txbxContent>
                    <w:p w14:paraId="6AC157C7" w14:textId="4EB6CB36" w:rsidR="00B879B5" w:rsidRPr="00B879B5" w:rsidRDefault="00B879B5" w:rsidP="00B879B5">
                      <w:pPr>
                        <w:pStyle w:val="CDestaqueP1"/>
                        <w:rPr>
                          <w:color w:val="FFFFFF" w:themeColor="background1"/>
                        </w:rPr>
                      </w:pPr>
                      <w:r w:rsidRPr="00B879B5">
                        <w:rPr>
                          <w:color w:val="FFFFFF" w:themeColor="background1"/>
                        </w:rPr>
                        <w:t>Descobre qual sentimento a</w:t>
                      </w:r>
                      <w:r w:rsidR="004523AA">
                        <w:rPr>
                          <w:color w:val="FFFFFF" w:themeColor="background1"/>
                        </w:rPr>
                        <w:t xml:space="preserve"> </w:t>
                      </w:r>
                      <w:r w:rsidR="005050BF">
                        <w:rPr>
                          <w:color w:val="FFFFFF" w:themeColor="background1"/>
                        </w:rPr>
                        <w:t xml:space="preserve">palavra </w:t>
                      </w:r>
                      <w:r w:rsidRPr="00B879B5">
                        <w:rPr>
                          <w:color w:val="FFFFFF" w:themeColor="background1"/>
                        </w:rPr>
                        <w:t>“</w:t>
                      </w:r>
                      <w:r w:rsidRPr="00B879B5">
                        <w:rPr>
                          <w:color w:val="FFFFFF" w:themeColor="background1"/>
                          <w:rPrChange w:id="180" w:author="Olimar Junior" w:date="2020-04-24T12:36:00Z">
                            <w:rPr>
                              <w:rFonts w:ascii="Garamond" w:hAnsi="Garamond" w:cs="Times New Roman"/>
                              <w:sz w:val="16"/>
                              <w:szCs w:val="16"/>
                            </w:rPr>
                          </w:rPrChange>
                        </w:rPr>
                        <w:t>'amedrontado'</w:t>
                      </w:r>
                      <w:r w:rsidRPr="00B879B5">
                        <w:rPr>
                          <w:color w:val="FFFFFF" w:themeColor="background1"/>
                        </w:rPr>
                        <w:t>” na variável “</w:t>
                      </w:r>
                      <w:proofErr w:type="spellStart"/>
                      <w:r w:rsidRPr="00B879B5">
                        <w:rPr>
                          <w:color w:val="FFFFFF" w:themeColor="background1"/>
                        </w:rPr>
                        <w:t>teste_</w:t>
                      </w:r>
                      <w:r w:rsidRPr="00B879B5">
                        <w:rPr>
                          <w:color w:val="FFFFFF" w:themeColor="background1"/>
                        </w:rPr>
                        <w:t>am</w:t>
                      </w:r>
                      <w:proofErr w:type="spellEnd"/>
                      <w:r w:rsidRPr="00B879B5">
                        <w:rPr>
                          <w:color w:val="FFFFFF" w:themeColor="background1"/>
                        </w:rPr>
                        <w:t>” denota</w:t>
                      </w:r>
                      <w:r>
                        <w:rPr>
                          <w:color w:val="FFFFFF" w:themeColor="background1"/>
                        </w:rPr>
                        <w:t>, resultado = medo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B879B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231E77" wp14:editId="30E11D83">
                <wp:simplePos x="0" y="0"/>
                <wp:positionH relativeFrom="page">
                  <wp:posOffset>5438775</wp:posOffset>
                </wp:positionH>
                <wp:positionV relativeFrom="paragraph">
                  <wp:posOffset>586105</wp:posOffset>
                </wp:positionV>
                <wp:extent cx="3419475" cy="752475"/>
                <wp:effectExtent l="1314450" t="0" r="28575" b="123825"/>
                <wp:wrapNone/>
                <wp:docPr id="27" name="Texto Explicativo: Lin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475" cy="752475"/>
                        </a:xfrm>
                        <a:prstGeom prst="borderCallout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EB9B5" w14:textId="0D1F7C86" w:rsidR="00B879B5" w:rsidRPr="00B879B5" w:rsidRDefault="00B879B5" w:rsidP="00B879B5">
                            <w:pPr>
                              <w:pStyle w:val="CDestaqueP1"/>
                              <w:rPr>
                                <w:color w:val="FFFFFF" w:themeColor="background1"/>
                              </w:rPr>
                            </w:pPr>
                            <w:r w:rsidRPr="00B879B5">
                              <w:rPr>
                                <w:color w:val="FFFFFF" w:themeColor="background1"/>
                              </w:rPr>
                              <w:t>Descobre qual sentimento a palavra “boni” na variável “</w:t>
                            </w:r>
                            <w:proofErr w:type="spellStart"/>
                            <w:r w:rsidRPr="00B879B5">
                              <w:rPr>
                                <w:color w:val="FFFFFF" w:themeColor="background1"/>
                              </w:rPr>
                              <w:t>teste_bonit</w:t>
                            </w:r>
                            <w:proofErr w:type="spellEnd"/>
                            <w:r w:rsidRPr="00B879B5">
                              <w:rPr>
                                <w:color w:val="FFFFFF" w:themeColor="background1"/>
                              </w:rPr>
                              <w:t>” denota</w:t>
                            </w:r>
                            <w:r>
                              <w:rPr>
                                <w:color w:val="FFFFFF" w:themeColor="background1"/>
                              </w:rPr>
                              <w:t>, resultado = alegria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31E77" id="Texto Explicativo: Linha 27" o:spid="_x0000_s1041" type="#_x0000_t47" style="position:absolute;left:0;text-align:left;margin-left:428.25pt;margin-top:46.15pt;width:269.25pt;height:59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" fillcolor="black [3200]" strokecolor="black [1600]" strokeweight="1pt">
                <v:textbox>
                  <w:txbxContent>
                    <w:p w14:paraId="222EB9B5" w14:textId="0D1F7C86" w:rsidR="00B879B5" w:rsidRPr="00B879B5" w:rsidRDefault="00B879B5" w:rsidP="00B879B5">
                      <w:pPr>
                        <w:pStyle w:val="CDestaqueP1"/>
                        <w:rPr>
                          <w:color w:val="FFFFFF" w:themeColor="background1"/>
                        </w:rPr>
                      </w:pPr>
                      <w:r w:rsidRPr="00B879B5">
                        <w:rPr>
                          <w:color w:val="FFFFFF" w:themeColor="background1"/>
                        </w:rPr>
                        <w:t>Descobre qual sentimento a palavra “boni” na variável “</w:t>
                      </w:r>
                      <w:proofErr w:type="spellStart"/>
                      <w:r w:rsidRPr="00B879B5">
                        <w:rPr>
                          <w:color w:val="FFFFFF" w:themeColor="background1"/>
                        </w:rPr>
                        <w:t>teste_bonit</w:t>
                      </w:r>
                      <w:proofErr w:type="spellEnd"/>
                      <w:r w:rsidRPr="00B879B5">
                        <w:rPr>
                          <w:color w:val="FFFFFF" w:themeColor="background1"/>
                        </w:rPr>
                        <w:t>” denota</w:t>
                      </w:r>
                      <w:r>
                        <w:rPr>
                          <w:color w:val="FFFFFF" w:themeColor="background1"/>
                        </w:rPr>
                        <w:t>, resultado = alegria</w:t>
                      </w:r>
                    </w:p>
                  </w:txbxContent>
                </v:textbox>
                <o:callout v:ext="edit" minusy="t"/>
                <w10:wrap anchorx="page"/>
              </v:shape>
            </w:pict>
          </mc:Fallback>
        </mc:AlternateContent>
      </w:r>
      <w:r w:rsidR="00B879B5"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497D8B" wp14:editId="3D5C7756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2962275" cy="466725"/>
                <wp:effectExtent l="495300" t="0" r="28575" b="104775"/>
                <wp:wrapNone/>
                <wp:docPr id="26" name="Texto Explicativo: Linha Dobrada Dupl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466725"/>
                        </a:xfrm>
                        <a:prstGeom prst="borderCallout3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DDD8DA" w14:textId="467E78E4" w:rsidR="00B879B5" w:rsidRPr="00B879B5" w:rsidRDefault="00B879B5" w:rsidP="00B879B5">
                            <w:pPr>
                              <w:pStyle w:val="CDestaqueP1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Aplica o método bayesiano na classificação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497D8B" id="_x0000_t49" coordsize="21600,21600" o:spt="49" adj="23400,24400,25200,21600,25200,4050,23400,4050" path="m@0@1l@2@3@4@5@6@7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  <v:f eqn="val #6"/>
                  <v:f eqn="val #7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  <v:h position="#6,#7"/>
                </v:handles>
                <o:callout v:ext="edit" type="threeSegment" on="t"/>
              </v:shapetype>
              <v:shape id="Texto Explicativo: Linha Dobrada Dupla 26" o:spid="_x0000_s1042" type="#_x0000_t49" style="position:absolute;left:0;text-align:left;margin-left:0;margin-top:7.9pt;width:233.25pt;height:36.75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" adj="-1800,,-3600,,-3600,,-1800" fillcolor="black [3200]" strokecolor="black [1600]" strokeweight="1pt">
                <v:textbox>
                  <w:txbxContent>
                    <w:p w14:paraId="19DDD8DA" w14:textId="467E78E4" w:rsidR="00B879B5" w:rsidRPr="00B879B5" w:rsidRDefault="00B879B5" w:rsidP="00B879B5">
                      <w:pPr>
                        <w:pStyle w:val="CDestaqueP1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Aplica o método bayesiano na classificação</w:t>
                      </w:r>
                    </w:p>
                  </w:txbxContent>
                </v:textbox>
                <o:callout v:ext="edit" minusx="t" minusy="t"/>
                <w10:wrap anchorx="margin"/>
              </v:shape>
            </w:pict>
          </mc:Fallback>
        </mc:AlternateContent>
      </w:r>
      <w:r w:rsidR="00E07316" w:rsidRPr="003012BD">
        <w:rPr>
          <w:rFonts w:cs="Times New Roman"/>
          <w:noProof/>
        </w:rPr>
        <w:drawing>
          <wp:inline distT="0" distB="0" distL="0" distR="0" wp14:anchorId="7E16A8A5" wp14:editId="718EC3A0">
            <wp:extent cx="5400040" cy="44284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88377" w14:textId="78F99401" w:rsidR="009F1532" w:rsidRPr="003012BD" w:rsidRDefault="009F1532" w:rsidP="009F1532">
      <w:pPr>
        <w:pStyle w:val="FLegenda"/>
      </w:pPr>
      <w:r w:rsidRPr="003012BD">
        <w:t xml:space="preserve">Figura </w:t>
      </w:r>
      <w:r w:rsidR="00047C5C">
        <w:t>5</w:t>
      </w:r>
      <w:r w:rsidRPr="003012BD">
        <w:t xml:space="preserve">. </w:t>
      </w:r>
      <w:r w:rsidR="00D7765C" w:rsidRPr="003012BD">
        <w:t>Avaliando palavras</w:t>
      </w:r>
    </w:p>
    <w:p w14:paraId="4A685CD9" w14:textId="274D77E8" w:rsidR="009F1532" w:rsidRPr="003012BD" w:rsidRDefault="009F1532" w:rsidP="009F1532">
      <w:pPr>
        <w:pStyle w:val="FFonte"/>
      </w:pPr>
      <w:r w:rsidRPr="003012BD">
        <w:t xml:space="preserve">Fonte: </w:t>
      </w:r>
      <w:r w:rsidR="001968E8" w:rsidRPr="003012BD">
        <w:t>Do autor - 2020</w:t>
      </w:r>
    </w:p>
    <w:p w14:paraId="20BECAF9" w14:textId="77777777" w:rsidR="009F1532" w:rsidRPr="003012BD" w:rsidRDefault="009F1532" w:rsidP="009F1532">
      <w:pPr>
        <w:pBdr>
          <w:bottom w:val="single" w:sz="2" w:space="1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TPS_ElementEnd END 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61FDDECC" w14:textId="009E0F57" w:rsidR="009D0A22" w:rsidRPr="003012BD" w:rsidRDefault="009D0A22" w:rsidP="009D0A22">
      <w:pPr>
        <w:pStyle w:val="CTxt"/>
        <w:ind w:firstLine="0"/>
        <w:rPr>
          <w:rFonts w:ascii="Arial" w:hAnsi="Arial" w:cs="Arial"/>
        </w:rPr>
      </w:pPr>
    </w:p>
    <w:p w14:paraId="4ABF3840" w14:textId="4CB1F693" w:rsidR="00573E1E" w:rsidRPr="003012BD" w:rsidRDefault="00EC216E" w:rsidP="009D0A22">
      <w:pPr>
        <w:pStyle w:val="CTxt"/>
        <w:ind w:firstLine="0"/>
        <w:rPr>
          <w:rFonts w:ascii="Arial" w:hAnsi="Arial" w:cs="Arial"/>
        </w:rPr>
      </w:pPr>
      <w:r>
        <w:rPr>
          <w:rFonts w:ascii="Arial" w:hAnsi="Arial" w:cs="Arial"/>
        </w:rPr>
        <w:t xml:space="preserve">Um questionamento que pode </w:t>
      </w:r>
      <w:del w:id="181" w:author="Olimar Junior" w:date="2020-04-24T13:07:00Z">
        <w:r w:rsidDel="00FD5298">
          <w:rPr>
            <w:rFonts w:ascii="Arial" w:hAnsi="Arial" w:cs="Arial"/>
          </w:rPr>
          <w:delText xml:space="preserve">vir a </w:delText>
        </w:r>
      </w:del>
      <w:r>
        <w:rPr>
          <w:rFonts w:ascii="Arial" w:hAnsi="Arial" w:cs="Arial"/>
        </w:rPr>
        <w:t>surgir é: C</w:t>
      </w:r>
      <w:r w:rsidR="00573E1E" w:rsidRPr="003012BD">
        <w:rPr>
          <w:rFonts w:ascii="Arial" w:hAnsi="Arial" w:cs="Arial"/>
        </w:rPr>
        <w:t xml:space="preserve">omo o algoritmo de </w:t>
      </w:r>
      <w:proofErr w:type="spellStart"/>
      <w:r w:rsidR="00171ADD">
        <w:rPr>
          <w:rFonts w:ascii="Arial" w:hAnsi="Arial" w:cs="Arial"/>
        </w:rPr>
        <w:t>B</w:t>
      </w:r>
      <w:r w:rsidR="00573E1E" w:rsidRPr="003012BD">
        <w:rPr>
          <w:rFonts w:ascii="Arial" w:hAnsi="Arial" w:cs="Arial"/>
        </w:rPr>
        <w:t>ayes</w:t>
      </w:r>
      <w:proofErr w:type="spellEnd"/>
      <w:r w:rsidR="00573E1E" w:rsidRPr="003012BD">
        <w:rPr>
          <w:rFonts w:ascii="Arial" w:hAnsi="Arial" w:cs="Arial"/>
        </w:rPr>
        <w:t xml:space="preserve"> faz um</w:t>
      </w:r>
      <w:r w:rsidR="00F8031E" w:rsidRPr="003012BD">
        <w:rPr>
          <w:rFonts w:ascii="Arial" w:hAnsi="Arial" w:cs="Arial"/>
        </w:rPr>
        <w:t>a</w:t>
      </w:r>
      <w:r w:rsidR="00573E1E" w:rsidRPr="003012BD">
        <w:rPr>
          <w:rFonts w:ascii="Arial" w:hAnsi="Arial" w:cs="Arial"/>
        </w:rPr>
        <w:t xml:space="preserve"> deci</w:t>
      </w:r>
      <w:r w:rsidR="00F8031E" w:rsidRPr="003012BD">
        <w:rPr>
          <w:rFonts w:ascii="Arial" w:hAnsi="Arial" w:cs="Arial"/>
        </w:rPr>
        <w:t>são</w:t>
      </w:r>
      <w:r w:rsidR="00573E1E" w:rsidRPr="003012BD">
        <w:rPr>
          <w:rFonts w:ascii="Arial" w:hAnsi="Arial" w:cs="Arial"/>
        </w:rPr>
        <w:t>?</w:t>
      </w:r>
    </w:p>
    <w:p w14:paraId="6A0BE1C7" w14:textId="64E16EAD" w:rsidR="00573E1E" w:rsidRPr="003012BD" w:rsidRDefault="00573E1E" w:rsidP="009D0A22">
      <w:pPr>
        <w:pStyle w:val="CTxt"/>
        <w:ind w:firstLine="0"/>
        <w:rPr>
          <w:rFonts w:ascii="Arial" w:hAnsi="Arial" w:cs="Arial"/>
        </w:rPr>
      </w:pPr>
    </w:p>
    <w:p w14:paraId="375FC574" w14:textId="4AE1890E" w:rsidR="00573E1E" w:rsidRPr="003012BD" w:rsidRDefault="00573E1E" w:rsidP="009D0A22">
      <w:pPr>
        <w:pStyle w:val="CTxt"/>
        <w:ind w:firstLine="0"/>
        <w:rPr>
          <w:rFonts w:ascii="Arial" w:hAnsi="Arial" w:cs="Arial"/>
        </w:rPr>
      </w:pPr>
      <w:r w:rsidRPr="003012BD">
        <w:rPr>
          <w:rFonts w:ascii="Arial" w:hAnsi="Arial" w:cs="Arial"/>
        </w:rPr>
        <w:t xml:space="preserve">A equação de </w:t>
      </w:r>
      <w:proofErr w:type="spellStart"/>
      <w:r w:rsidRPr="003012BD">
        <w:rPr>
          <w:rFonts w:ascii="Arial" w:hAnsi="Arial" w:cs="Arial"/>
        </w:rPr>
        <w:t>Bayes</w:t>
      </w:r>
      <w:proofErr w:type="spellEnd"/>
      <w:r w:rsidRPr="003012BD">
        <w:rPr>
          <w:rFonts w:ascii="Arial" w:hAnsi="Arial" w:cs="Arial"/>
        </w:rPr>
        <w:t xml:space="preserve"> é feita </w:t>
      </w:r>
      <w:r w:rsidR="00786EA0" w:rsidRPr="003012BD">
        <w:rPr>
          <w:rFonts w:ascii="Arial" w:hAnsi="Arial" w:cs="Arial"/>
        </w:rPr>
        <w:t xml:space="preserve">da </w:t>
      </w:r>
      <w:r w:rsidRPr="003012BD">
        <w:rPr>
          <w:rFonts w:ascii="Arial" w:hAnsi="Arial" w:cs="Arial"/>
        </w:rPr>
        <w:t>seguinte forma:</w:t>
      </w:r>
    </w:p>
    <w:p w14:paraId="5B27A587" w14:textId="77777777" w:rsidR="00573E1E" w:rsidRPr="003012BD" w:rsidRDefault="00573E1E" w:rsidP="00573E1E">
      <w:pPr>
        <w:pStyle w:val="CTxt"/>
        <w:ind w:firstLine="0"/>
        <w:rPr>
          <w:rFonts w:ascii="Arial" w:hAnsi="Arial" w:cs="Arial"/>
        </w:rPr>
      </w:pPr>
    </w:p>
    <w:p w14:paraId="1B061C5D" w14:textId="7A14C758" w:rsidR="00573E1E" w:rsidRPr="003012BD" w:rsidRDefault="00573E1E" w:rsidP="00573E1E">
      <w:pPr>
        <w:pStyle w:val="CTxt"/>
        <w:ind w:firstLine="0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P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w:rPr>
                  <w:rFonts w:ascii="Cambria Math" w:hAnsi="Cambria Math" w:cs="Arial"/>
                </w:rPr>
                <m:t>AB</m:t>
              </m:r>
            </m:e>
          </m:d>
          <m:r>
            <m:rPr>
              <m:sty m:val="p"/>
            </m:rPr>
            <w:rPr>
              <w:rFonts w:ascii="Cambria Math" w:hAnsi="Cambria Math" w:cs="Arial"/>
            </w:rPr>
            <m:t xml:space="preserve">= </m:t>
          </m:r>
          <m:f>
            <m:fPr>
              <m:ctrlPr>
                <w:rPr>
                  <w:rFonts w:ascii="Cambria Math" w:hAnsi="Cambria Math" w:cs="Arial"/>
                </w:rPr>
              </m:ctrlPr>
            </m:fPr>
            <m:num>
              <m:r>
                <w:rPr>
                  <w:rFonts w:ascii="Cambria Math" w:hAnsi="Cambria Math" w:cs="Arial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÷</m:t>
                  </m:r>
                  <m:r>
                    <w:rPr>
                      <w:rFonts w:ascii="Cambria Math" w:hAnsi="Cambria Math" w:cs="Arial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</w:rPr>
                <m:t>×</m:t>
              </m:r>
              <m:r>
                <w:rPr>
                  <w:rFonts w:ascii="Cambria Math" w:hAnsi="Cambria Math" w:cs="Arial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)</m:t>
              </m:r>
            </m:num>
            <m:den>
              <m:r>
                <w:rPr>
                  <w:rFonts w:ascii="Cambria Math" w:hAnsi="Cambria Math" w:cs="Arial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(</m:t>
              </m:r>
              <m:r>
                <w:rPr>
                  <w:rFonts w:ascii="Cambria Math" w:hAnsi="Cambria Math" w:cs="Arial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)</m:t>
              </m:r>
            </m:den>
          </m:f>
        </m:oMath>
      </m:oMathPara>
    </w:p>
    <w:p w14:paraId="0A306B71" w14:textId="7E9673E3" w:rsidR="005A122E" w:rsidRPr="003012BD" w:rsidRDefault="005A122E" w:rsidP="00573E1E">
      <w:pPr>
        <w:pStyle w:val="CTxt"/>
        <w:ind w:firstLine="0"/>
        <w:rPr>
          <w:rFonts w:ascii="Arial" w:eastAsiaTheme="minorEastAsia" w:hAnsi="Arial" w:cs="Arial"/>
        </w:rPr>
      </w:pPr>
    </w:p>
    <w:p w14:paraId="71D50517" w14:textId="77777777" w:rsidR="00DA379A" w:rsidRDefault="00DA379A" w:rsidP="005A122E">
      <w:pPr>
        <w:pStyle w:val="CTxt"/>
        <w:ind w:firstLine="0"/>
        <w:rPr>
          <w:rFonts w:ascii="Arial" w:eastAsiaTheme="minorEastAsia" w:hAnsi="Arial" w:cs="Arial"/>
        </w:rPr>
      </w:pPr>
    </w:p>
    <w:p w14:paraId="3DA7F255" w14:textId="0FB019A8" w:rsidR="005A122E" w:rsidRDefault="005A122E" w:rsidP="005A122E">
      <w:pPr>
        <w:pStyle w:val="CTxt"/>
        <w:ind w:firstLine="0"/>
        <w:rPr>
          <w:rFonts w:ascii="Arial" w:hAnsi="Arial" w:cs="Arial"/>
        </w:rPr>
      </w:pPr>
      <w:r w:rsidRPr="003012BD">
        <w:rPr>
          <w:rFonts w:ascii="Arial" w:eastAsiaTheme="minorEastAsia" w:hAnsi="Arial" w:cs="Arial"/>
        </w:rPr>
        <w:t xml:space="preserve">Para entender esta equação, </w:t>
      </w:r>
      <w:r w:rsidRPr="003012BD">
        <w:rPr>
          <w:rFonts w:ascii="Arial" w:hAnsi="Arial" w:cs="Arial"/>
        </w:rPr>
        <w:t xml:space="preserve">vamos </w:t>
      </w:r>
      <w:r w:rsidR="00563936" w:rsidRPr="003012BD">
        <w:rPr>
          <w:rFonts w:ascii="Arial" w:hAnsi="Arial" w:cs="Arial"/>
        </w:rPr>
        <w:t>s</w:t>
      </w:r>
      <w:r w:rsidRPr="003012BD">
        <w:rPr>
          <w:rFonts w:ascii="Arial" w:hAnsi="Arial" w:cs="Arial"/>
        </w:rPr>
        <w:t>upor que analisamos 8 pessoas diferentes:</w:t>
      </w:r>
    </w:p>
    <w:p w14:paraId="2444DF8C" w14:textId="0140C113" w:rsidR="00DA379A" w:rsidRDefault="00DA379A" w:rsidP="005A122E">
      <w:pPr>
        <w:pStyle w:val="CTxt"/>
        <w:ind w:firstLine="0"/>
        <w:rPr>
          <w:rFonts w:ascii="Arial" w:hAnsi="Arial" w:cs="Arial"/>
        </w:rPr>
      </w:pPr>
    </w:p>
    <w:p w14:paraId="0FB38C77" w14:textId="77777777" w:rsidR="00961884" w:rsidRPr="003012BD" w:rsidRDefault="00961884" w:rsidP="00811854">
      <w:pPr>
        <w:pBdr>
          <w:top w:val="single" w:sz="2" w:space="3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 ELEMENT 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SEQ TPS_Element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separate"/>
      </w:r>
      <w:r w:rsidRPr="003012BD">
        <w:rPr>
          <w:rFonts w:ascii="Arial" w:eastAsia="Times New Roman" w:hAnsi="Arial" w:cs="Times New Roman"/>
          <w:b/>
          <w:noProof/>
          <w:color w:val="2F275B"/>
          <w:sz w:val="18"/>
        </w:rPr>
        <w:instrText>6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: Quadros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instrText>Name="Quadros" ID="3C8D565A-CB63-3341-99FE-CB80BF11F177" Variant="Automatic"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76206C92" w14:textId="72B3F78B" w:rsidR="00961884" w:rsidRPr="003012BD" w:rsidRDefault="00961884" w:rsidP="00811854">
      <w:pPr>
        <w:shd w:val="clear" w:color="auto" w:fill="C9D5B3"/>
        <w:spacing w:line="300" w:lineRule="auto"/>
        <w:rPr>
          <w:rFonts w:ascii="Arial" w:eastAsia="Times New Roman" w:hAnsi="Arial" w:cs="Times New Roman"/>
          <w:color w:val="2F275B"/>
          <w:sz w:val="18"/>
        </w:rPr>
      </w:pPr>
      <w:r w:rsidRPr="003012BD">
        <w:rPr>
          <w:rFonts w:ascii="Arial" w:eastAsia="Times New Roman" w:hAnsi="Arial" w:cs="Times New Roman"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color w:val="2F275B"/>
          <w:sz w:val="18"/>
        </w:rPr>
        <w:instrText xml:space="preserve"> MACROBUTTON TPS_ElementField Quadro_Fonte: 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instrText>Name="Quadro_Fonte" Value=""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color w:val="2F275B"/>
          <w:sz w:val="18"/>
        </w:rPr>
        <w:t>Do autor - 2020</w:t>
      </w:r>
    </w:p>
    <w:p w14:paraId="54F217D8" w14:textId="3476FF4C" w:rsidR="00961884" w:rsidRPr="003012BD" w:rsidRDefault="00961884" w:rsidP="00961884">
      <w:pPr>
        <w:shd w:val="clear" w:color="auto" w:fill="C9D5B3"/>
        <w:spacing w:line="300" w:lineRule="auto"/>
        <w:rPr>
          <w:rFonts w:ascii="Arial" w:eastAsia="Times New Roman" w:hAnsi="Arial" w:cs="Times New Roman"/>
          <w:color w:val="2F275B"/>
          <w:sz w:val="18"/>
        </w:rPr>
      </w:pPr>
      <w:r w:rsidRPr="003012BD">
        <w:rPr>
          <w:rFonts w:ascii="Arial" w:eastAsia="Times New Roman" w:hAnsi="Arial" w:cs="Times New Roman"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color w:val="2F275B"/>
          <w:sz w:val="18"/>
        </w:rPr>
        <w:instrText xml:space="preserve"> MACROBUTTON TPS_ElementField Quadro_Titulo: 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instrText>Name="Quadro_Titulo" Value=""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color w:val="2F275B"/>
          <w:sz w:val="18"/>
        </w:rPr>
        <w:t>Pesquisas</w:t>
      </w:r>
    </w:p>
    <w:tbl>
      <w:tblPr>
        <w:tblStyle w:val="TabeladeGrade2-nfase31"/>
        <w:tblW w:w="0" w:type="auto"/>
        <w:jc w:val="center"/>
        <w:tblLook w:val="04A0" w:firstRow="1" w:lastRow="0" w:firstColumn="1" w:lastColumn="0" w:noHBand="0" w:noVBand="1"/>
      </w:tblPr>
      <w:tblGrid>
        <w:gridCol w:w="999"/>
        <w:gridCol w:w="1667"/>
        <w:gridCol w:w="1667"/>
        <w:gridCol w:w="1861"/>
        <w:gridCol w:w="1955"/>
      </w:tblGrid>
      <w:tr w:rsidR="005A122E" w:rsidRPr="00563072" w14:paraId="7F8F7EE2" w14:textId="77777777" w:rsidTr="00865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59BFDA" w14:textId="77777777" w:rsidR="005A122E" w:rsidRPr="00563072" w:rsidRDefault="005A122E" w:rsidP="002D36E0">
            <w:pPr>
              <w:pStyle w:val="Ttulo3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PESSOA</w:t>
            </w:r>
          </w:p>
        </w:tc>
        <w:tc>
          <w:tcPr>
            <w:tcW w:w="0" w:type="auto"/>
            <w:noWrap/>
            <w:hideMark/>
          </w:tcPr>
          <w:p w14:paraId="7A21FCF0" w14:textId="77777777" w:rsidR="005A122E" w:rsidRPr="00563072" w:rsidRDefault="005A122E" w:rsidP="002D36E0">
            <w:pPr>
              <w:pStyle w:val="Ttulo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FAIXA SOCIAL</w:t>
            </w:r>
          </w:p>
        </w:tc>
        <w:tc>
          <w:tcPr>
            <w:tcW w:w="0" w:type="auto"/>
            <w:noWrap/>
            <w:hideMark/>
          </w:tcPr>
          <w:p w14:paraId="04F16EDD" w14:textId="77777777" w:rsidR="005A122E" w:rsidRPr="00563072" w:rsidRDefault="005A122E" w:rsidP="002D36E0">
            <w:pPr>
              <w:pStyle w:val="Ttulo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ESTADO CIVIL</w:t>
            </w:r>
          </w:p>
        </w:tc>
        <w:tc>
          <w:tcPr>
            <w:tcW w:w="0" w:type="auto"/>
            <w:noWrap/>
            <w:hideMark/>
          </w:tcPr>
          <w:p w14:paraId="3D36C883" w14:textId="77777777" w:rsidR="005A122E" w:rsidRPr="00563072" w:rsidRDefault="005A122E" w:rsidP="002D36E0">
            <w:pPr>
              <w:pStyle w:val="Ttulo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TEM PAIS VIVOS</w:t>
            </w:r>
          </w:p>
        </w:tc>
        <w:tc>
          <w:tcPr>
            <w:tcW w:w="0" w:type="auto"/>
            <w:noWrap/>
            <w:hideMark/>
          </w:tcPr>
          <w:p w14:paraId="79B71437" w14:textId="77777777" w:rsidR="005A122E" w:rsidRPr="00563072" w:rsidRDefault="005A122E" w:rsidP="002D36E0">
            <w:pPr>
              <w:pStyle w:val="Ttulo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COMPRAR CASA?</w:t>
            </w:r>
          </w:p>
        </w:tc>
      </w:tr>
      <w:tr w:rsidR="005A122E" w:rsidRPr="00563072" w14:paraId="787E0250" w14:textId="77777777" w:rsidTr="002D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039C83" w14:textId="77777777" w:rsidR="005A122E" w:rsidRPr="00563072" w:rsidRDefault="005A122E" w:rsidP="002D36E0">
            <w:pPr>
              <w:pStyle w:val="Ttulo3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 xml:space="preserve">1º Pessoa </w:t>
            </w:r>
          </w:p>
        </w:tc>
        <w:tc>
          <w:tcPr>
            <w:tcW w:w="0" w:type="auto"/>
            <w:noWrap/>
            <w:hideMark/>
          </w:tcPr>
          <w:p w14:paraId="08982389" w14:textId="77777777" w:rsidR="005A122E" w:rsidRPr="00563072" w:rsidRDefault="005A122E" w:rsidP="002D36E0">
            <w:pPr>
              <w:pStyle w:val="Ttulo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MÉDIA</w:t>
            </w:r>
          </w:p>
        </w:tc>
        <w:tc>
          <w:tcPr>
            <w:tcW w:w="0" w:type="auto"/>
            <w:noWrap/>
            <w:hideMark/>
          </w:tcPr>
          <w:p w14:paraId="4F97FF5B" w14:textId="77777777" w:rsidR="005A122E" w:rsidRPr="00563072" w:rsidRDefault="005A122E" w:rsidP="002D36E0">
            <w:pPr>
              <w:pStyle w:val="Ttulo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SOLTEIRO</w:t>
            </w:r>
          </w:p>
        </w:tc>
        <w:tc>
          <w:tcPr>
            <w:tcW w:w="0" w:type="auto"/>
            <w:noWrap/>
            <w:hideMark/>
          </w:tcPr>
          <w:p w14:paraId="152C35EE" w14:textId="77777777" w:rsidR="005A122E" w:rsidRPr="00563072" w:rsidRDefault="005A122E" w:rsidP="002D36E0">
            <w:pPr>
              <w:pStyle w:val="Ttulo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0" w:type="auto"/>
            <w:noWrap/>
            <w:hideMark/>
          </w:tcPr>
          <w:p w14:paraId="5C1DA634" w14:textId="77777777" w:rsidR="005A122E" w:rsidRPr="00563072" w:rsidRDefault="005A122E" w:rsidP="002D36E0">
            <w:pPr>
              <w:pStyle w:val="Ttulo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5A122E" w:rsidRPr="00563072" w14:paraId="729C7B5F" w14:textId="77777777" w:rsidTr="002D7156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52BA6B5" w14:textId="77777777" w:rsidR="005A122E" w:rsidRPr="00563072" w:rsidRDefault="005A122E" w:rsidP="002D36E0">
            <w:pPr>
              <w:pStyle w:val="Ttulo3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2º Pessoa</w:t>
            </w:r>
          </w:p>
        </w:tc>
        <w:tc>
          <w:tcPr>
            <w:tcW w:w="0" w:type="auto"/>
            <w:noWrap/>
            <w:hideMark/>
          </w:tcPr>
          <w:p w14:paraId="46A73A1B" w14:textId="77777777" w:rsidR="005A122E" w:rsidRPr="00563072" w:rsidRDefault="005A122E" w:rsidP="002D36E0">
            <w:pPr>
              <w:pStyle w:val="Ttulo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BAIXA</w:t>
            </w:r>
          </w:p>
        </w:tc>
        <w:tc>
          <w:tcPr>
            <w:tcW w:w="0" w:type="auto"/>
            <w:noWrap/>
            <w:hideMark/>
          </w:tcPr>
          <w:p w14:paraId="186CFB2C" w14:textId="77777777" w:rsidR="005A122E" w:rsidRPr="00563072" w:rsidRDefault="005A122E" w:rsidP="002D36E0">
            <w:pPr>
              <w:pStyle w:val="Ttulo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CASADO</w:t>
            </w:r>
          </w:p>
        </w:tc>
        <w:tc>
          <w:tcPr>
            <w:tcW w:w="0" w:type="auto"/>
            <w:noWrap/>
            <w:hideMark/>
          </w:tcPr>
          <w:p w14:paraId="27EC86E6" w14:textId="77777777" w:rsidR="005A122E" w:rsidRPr="00563072" w:rsidRDefault="005A122E" w:rsidP="002D36E0">
            <w:pPr>
              <w:pStyle w:val="Ttulo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0" w:type="auto"/>
            <w:noWrap/>
            <w:hideMark/>
          </w:tcPr>
          <w:p w14:paraId="37FFFD12" w14:textId="77777777" w:rsidR="005A122E" w:rsidRPr="00563072" w:rsidRDefault="005A122E" w:rsidP="002D36E0">
            <w:pPr>
              <w:pStyle w:val="Ttulo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5A122E" w:rsidRPr="00563072" w14:paraId="4AE85A04" w14:textId="77777777" w:rsidTr="002D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35D190" w14:textId="77777777" w:rsidR="005A122E" w:rsidRPr="00563072" w:rsidRDefault="005A122E" w:rsidP="002D36E0">
            <w:pPr>
              <w:pStyle w:val="Ttulo3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3º Pessoa</w:t>
            </w:r>
          </w:p>
        </w:tc>
        <w:tc>
          <w:tcPr>
            <w:tcW w:w="0" w:type="auto"/>
            <w:noWrap/>
            <w:hideMark/>
          </w:tcPr>
          <w:p w14:paraId="43B56A70" w14:textId="77777777" w:rsidR="005A122E" w:rsidRPr="00563072" w:rsidRDefault="005A122E" w:rsidP="002D36E0">
            <w:pPr>
              <w:pStyle w:val="Ttulo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ALTA</w:t>
            </w:r>
          </w:p>
        </w:tc>
        <w:tc>
          <w:tcPr>
            <w:tcW w:w="0" w:type="auto"/>
            <w:noWrap/>
            <w:hideMark/>
          </w:tcPr>
          <w:p w14:paraId="21C11E89" w14:textId="77777777" w:rsidR="005A122E" w:rsidRPr="00563072" w:rsidRDefault="005A122E" w:rsidP="002D36E0">
            <w:pPr>
              <w:pStyle w:val="Ttulo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DIVORCIADO</w:t>
            </w:r>
          </w:p>
        </w:tc>
        <w:tc>
          <w:tcPr>
            <w:tcW w:w="0" w:type="auto"/>
            <w:noWrap/>
            <w:hideMark/>
          </w:tcPr>
          <w:p w14:paraId="08BD2B11" w14:textId="77777777" w:rsidR="005A122E" w:rsidRPr="00563072" w:rsidRDefault="005A122E" w:rsidP="002D36E0">
            <w:pPr>
              <w:pStyle w:val="Ttulo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0" w:type="auto"/>
            <w:noWrap/>
            <w:hideMark/>
          </w:tcPr>
          <w:p w14:paraId="5C29CE9E" w14:textId="77777777" w:rsidR="005A122E" w:rsidRPr="00563072" w:rsidRDefault="005A122E" w:rsidP="002D36E0">
            <w:pPr>
              <w:pStyle w:val="Ttulo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5A122E" w:rsidRPr="00563072" w14:paraId="16C3B653" w14:textId="77777777" w:rsidTr="002D7156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D22464" w14:textId="77777777" w:rsidR="005A122E" w:rsidRPr="00563072" w:rsidRDefault="005A122E" w:rsidP="002D36E0">
            <w:pPr>
              <w:pStyle w:val="Ttulo3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4º Pessoa</w:t>
            </w:r>
          </w:p>
        </w:tc>
        <w:tc>
          <w:tcPr>
            <w:tcW w:w="0" w:type="auto"/>
            <w:noWrap/>
            <w:hideMark/>
          </w:tcPr>
          <w:p w14:paraId="6ECB0178" w14:textId="77777777" w:rsidR="005A122E" w:rsidRPr="00563072" w:rsidRDefault="005A122E" w:rsidP="002D36E0">
            <w:pPr>
              <w:pStyle w:val="Ttulo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MÉDIA</w:t>
            </w:r>
          </w:p>
        </w:tc>
        <w:tc>
          <w:tcPr>
            <w:tcW w:w="0" w:type="auto"/>
            <w:noWrap/>
            <w:hideMark/>
          </w:tcPr>
          <w:p w14:paraId="7D043D12" w14:textId="77777777" w:rsidR="005A122E" w:rsidRPr="00563072" w:rsidRDefault="005A122E" w:rsidP="002D36E0">
            <w:pPr>
              <w:pStyle w:val="Ttulo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SOLTEIRO</w:t>
            </w:r>
          </w:p>
        </w:tc>
        <w:tc>
          <w:tcPr>
            <w:tcW w:w="0" w:type="auto"/>
            <w:noWrap/>
            <w:hideMark/>
          </w:tcPr>
          <w:p w14:paraId="26A7CBB5" w14:textId="77777777" w:rsidR="005A122E" w:rsidRPr="00563072" w:rsidRDefault="005A122E" w:rsidP="002D36E0">
            <w:pPr>
              <w:pStyle w:val="Ttulo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0" w:type="auto"/>
            <w:noWrap/>
            <w:hideMark/>
          </w:tcPr>
          <w:p w14:paraId="0E3EB573" w14:textId="77777777" w:rsidR="005A122E" w:rsidRPr="00563072" w:rsidRDefault="005A122E" w:rsidP="002D36E0">
            <w:pPr>
              <w:pStyle w:val="Ttulo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5A122E" w:rsidRPr="00563072" w14:paraId="3A127B83" w14:textId="77777777" w:rsidTr="002D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3654CF" w14:textId="77777777" w:rsidR="005A122E" w:rsidRPr="00563072" w:rsidRDefault="005A122E" w:rsidP="002D36E0">
            <w:pPr>
              <w:pStyle w:val="Ttulo3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5º Pessoa</w:t>
            </w:r>
          </w:p>
        </w:tc>
        <w:tc>
          <w:tcPr>
            <w:tcW w:w="0" w:type="auto"/>
            <w:noWrap/>
            <w:hideMark/>
          </w:tcPr>
          <w:p w14:paraId="58606E0D" w14:textId="77777777" w:rsidR="005A122E" w:rsidRPr="00563072" w:rsidRDefault="005A122E" w:rsidP="002D36E0">
            <w:pPr>
              <w:pStyle w:val="Ttulo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MÉDIA</w:t>
            </w:r>
          </w:p>
        </w:tc>
        <w:tc>
          <w:tcPr>
            <w:tcW w:w="0" w:type="auto"/>
            <w:noWrap/>
            <w:hideMark/>
          </w:tcPr>
          <w:p w14:paraId="066AD573" w14:textId="77777777" w:rsidR="005A122E" w:rsidRPr="00563072" w:rsidRDefault="005A122E" w:rsidP="002D36E0">
            <w:pPr>
              <w:pStyle w:val="Ttulo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CASADO</w:t>
            </w:r>
          </w:p>
        </w:tc>
        <w:tc>
          <w:tcPr>
            <w:tcW w:w="0" w:type="auto"/>
            <w:noWrap/>
            <w:hideMark/>
          </w:tcPr>
          <w:p w14:paraId="4B8B3F65" w14:textId="77777777" w:rsidR="005A122E" w:rsidRPr="00563072" w:rsidRDefault="005A122E" w:rsidP="002D36E0">
            <w:pPr>
              <w:pStyle w:val="Ttulo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0" w:type="auto"/>
            <w:noWrap/>
            <w:hideMark/>
          </w:tcPr>
          <w:p w14:paraId="380BDC62" w14:textId="77777777" w:rsidR="005A122E" w:rsidRPr="00563072" w:rsidRDefault="005A122E" w:rsidP="002D36E0">
            <w:pPr>
              <w:pStyle w:val="Ttulo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5A122E" w:rsidRPr="00563072" w14:paraId="5EEABD32" w14:textId="77777777" w:rsidTr="002D7156">
        <w:trPr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19173F" w14:textId="77777777" w:rsidR="005A122E" w:rsidRPr="00563072" w:rsidRDefault="005A122E" w:rsidP="002D36E0">
            <w:pPr>
              <w:pStyle w:val="Ttulo3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6º Pessoa</w:t>
            </w:r>
          </w:p>
        </w:tc>
        <w:tc>
          <w:tcPr>
            <w:tcW w:w="0" w:type="auto"/>
            <w:noWrap/>
            <w:hideMark/>
          </w:tcPr>
          <w:p w14:paraId="479DB0BD" w14:textId="77777777" w:rsidR="005A122E" w:rsidRPr="00563072" w:rsidRDefault="005A122E" w:rsidP="002D36E0">
            <w:pPr>
              <w:pStyle w:val="Ttulo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ALTA</w:t>
            </w:r>
          </w:p>
        </w:tc>
        <w:tc>
          <w:tcPr>
            <w:tcW w:w="0" w:type="auto"/>
            <w:noWrap/>
            <w:hideMark/>
          </w:tcPr>
          <w:p w14:paraId="07922F63" w14:textId="77777777" w:rsidR="005A122E" w:rsidRPr="00563072" w:rsidRDefault="005A122E" w:rsidP="002D36E0">
            <w:pPr>
              <w:pStyle w:val="Ttulo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SOLTEIRO</w:t>
            </w:r>
          </w:p>
        </w:tc>
        <w:tc>
          <w:tcPr>
            <w:tcW w:w="0" w:type="auto"/>
            <w:noWrap/>
            <w:hideMark/>
          </w:tcPr>
          <w:p w14:paraId="0E308B96" w14:textId="77777777" w:rsidR="005A122E" w:rsidRPr="00563072" w:rsidRDefault="005A122E" w:rsidP="002D36E0">
            <w:pPr>
              <w:pStyle w:val="Ttulo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  <w:tc>
          <w:tcPr>
            <w:tcW w:w="0" w:type="auto"/>
            <w:noWrap/>
            <w:hideMark/>
          </w:tcPr>
          <w:p w14:paraId="7767A9D1" w14:textId="77777777" w:rsidR="005A122E" w:rsidRPr="00563072" w:rsidRDefault="005A122E" w:rsidP="002D36E0">
            <w:pPr>
              <w:pStyle w:val="Ttulo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  <w:tr w:rsidR="005A122E" w:rsidRPr="00563072" w14:paraId="0DD82763" w14:textId="77777777" w:rsidTr="002D7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E69142F" w14:textId="77777777" w:rsidR="005A122E" w:rsidRPr="00563072" w:rsidRDefault="005A122E" w:rsidP="002D36E0">
            <w:pPr>
              <w:pStyle w:val="Ttulo3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7º Pessoa</w:t>
            </w:r>
          </w:p>
        </w:tc>
        <w:tc>
          <w:tcPr>
            <w:tcW w:w="0" w:type="auto"/>
            <w:noWrap/>
            <w:hideMark/>
          </w:tcPr>
          <w:p w14:paraId="503833ED" w14:textId="77777777" w:rsidR="005A122E" w:rsidRPr="00563072" w:rsidRDefault="005A122E" w:rsidP="002D36E0">
            <w:pPr>
              <w:pStyle w:val="Ttulo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BAIXA</w:t>
            </w:r>
          </w:p>
        </w:tc>
        <w:tc>
          <w:tcPr>
            <w:tcW w:w="0" w:type="auto"/>
            <w:noWrap/>
            <w:hideMark/>
          </w:tcPr>
          <w:p w14:paraId="172CF7D2" w14:textId="77777777" w:rsidR="005A122E" w:rsidRPr="00563072" w:rsidRDefault="005A122E" w:rsidP="002D36E0">
            <w:pPr>
              <w:pStyle w:val="Ttulo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CASADO</w:t>
            </w:r>
          </w:p>
        </w:tc>
        <w:tc>
          <w:tcPr>
            <w:tcW w:w="0" w:type="auto"/>
            <w:noWrap/>
            <w:hideMark/>
          </w:tcPr>
          <w:p w14:paraId="332BFC45" w14:textId="77777777" w:rsidR="005A122E" w:rsidRPr="00563072" w:rsidRDefault="005A122E" w:rsidP="002D36E0">
            <w:pPr>
              <w:pStyle w:val="Ttulo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0" w:type="auto"/>
            <w:noWrap/>
            <w:hideMark/>
          </w:tcPr>
          <w:p w14:paraId="3979B9C2" w14:textId="77777777" w:rsidR="005A122E" w:rsidRPr="00563072" w:rsidRDefault="005A122E" w:rsidP="002D36E0">
            <w:pPr>
              <w:pStyle w:val="Ttulo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5A122E" w:rsidRPr="00563072" w14:paraId="6DA5E5AA" w14:textId="77777777" w:rsidTr="002D7156">
        <w:trPr>
          <w:trHeight w:val="3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6BC79F" w14:textId="77777777" w:rsidR="005A122E" w:rsidRPr="00563072" w:rsidRDefault="005A122E" w:rsidP="002D36E0">
            <w:pPr>
              <w:pStyle w:val="Ttulo3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8º Pessoa</w:t>
            </w:r>
          </w:p>
        </w:tc>
        <w:tc>
          <w:tcPr>
            <w:tcW w:w="0" w:type="auto"/>
            <w:noWrap/>
            <w:hideMark/>
          </w:tcPr>
          <w:p w14:paraId="19D6039E" w14:textId="77777777" w:rsidR="005A122E" w:rsidRPr="00563072" w:rsidRDefault="005A122E" w:rsidP="002D36E0">
            <w:pPr>
              <w:pStyle w:val="Ttulo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BAIXA</w:t>
            </w:r>
          </w:p>
        </w:tc>
        <w:tc>
          <w:tcPr>
            <w:tcW w:w="0" w:type="auto"/>
            <w:noWrap/>
            <w:hideMark/>
          </w:tcPr>
          <w:p w14:paraId="42558A9B" w14:textId="77777777" w:rsidR="005A122E" w:rsidRPr="00563072" w:rsidRDefault="005A122E" w:rsidP="002D36E0">
            <w:pPr>
              <w:pStyle w:val="Ttulo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CASADO</w:t>
            </w:r>
          </w:p>
        </w:tc>
        <w:tc>
          <w:tcPr>
            <w:tcW w:w="0" w:type="auto"/>
            <w:noWrap/>
            <w:hideMark/>
          </w:tcPr>
          <w:p w14:paraId="66B33DB7" w14:textId="77777777" w:rsidR="005A122E" w:rsidRPr="00563072" w:rsidRDefault="005A122E" w:rsidP="002D36E0">
            <w:pPr>
              <w:pStyle w:val="Ttulo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  <w:tc>
          <w:tcPr>
            <w:tcW w:w="0" w:type="auto"/>
            <w:noWrap/>
            <w:hideMark/>
          </w:tcPr>
          <w:p w14:paraId="0553746B" w14:textId="77777777" w:rsidR="005A122E" w:rsidRPr="00563072" w:rsidRDefault="005A122E" w:rsidP="002D36E0">
            <w:pPr>
              <w:pStyle w:val="Ttulo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563072">
              <w:rPr>
                <w:rFonts w:ascii="Times New Roman" w:hAnsi="Times New Roman" w:cs="Times New Roman"/>
                <w:sz w:val="20"/>
                <w:szCs w:val="20"/>
              </w:rPr>
              <w:t>NÃO</w:t>
            </w:r>
          </w:p>
        </w:tc>
      </w:tr>
    </w:tbl>
    <w:p w14:paraId="74F17BAC" w14:textId="77777777" w:rsidR="005A122E" w:rsidRPr="003012BD" w:rsidRDefault="005A122E" w:rsidP="005A122E">
      <w:pPr>
        <w:pBdr>
          <w:bottom w:val="single" w:sz="2" w:space="1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TPS_ElementEnd END 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08B2295F" w14:textId="77777777" w:rsidR="001051F4" w:rsidRPr="003012BD" w:rsidRDefault="001051F4" w:rsidP="009D0A22">
      <w:pPr>
        <w:pStyle w:val="CTxt"/>
        <w:ind w:firstLine="0"/>
        <w:rPr>
          <w:rFonts w:ascii="Arial" w:hAnsi="Arial" w:cs="Arial"/>
          <w:szCs w:val="20"/>
        </w:rPr>
      </w:pPr>
    </w:p>
    <w:p w14:paraId="35E9E612" w14:textId="73468045" w:rsidR="001051F4" w:rsidRDefault="001051F4" w:rsidP="001051F4">
      <w:pPr>
        <w:pStyle w:val="CTxt"/>
        <w:ind w:firstLine="0"/>
        <w:rPr>
          <w:rFonts w:ascii="Arial" w:hAnsi="Arial" w:cs="Arial"/>
          <w:szCs w:val="20"/>
        </w:rPr>
      </w:pPr>
      <w:r w:rsidRPr="003012BD">
        <w:rPr>
          <w:rFonts w:ascii="Arial" w:hAnsi="Arial" w:cs="Arial"/>
          <w:szCs w:val="20"/>
        </w:rPr>
        <w:t xml:space="preserve">Agora vamos aplicar a </w:t>
      </w:r>
      <w:r w:rsidR="00C834E4" w:rsidRPr="003012BD">
        <w:rPr>
          <w:rFonts w:ascii="Arial" w:hAnsi="Arial" w:cs="Arial"/>
          <w:szCs w:val="20"/>
        </w:rPr>
        <w:t>fórmula</w:t>
      </w:r>
      <w:r w:rsidRPr="003012BD">
        <w:rPr>
          <w:rFonts w:ascii="Arial" w:hAnsi="Arial" w:cs="Arial"/>
          <w:szCs w:val="20"/>
        </w:rPr>
        <w:t xml:space="preserve"> para identificar por </w:t>
      </w:r>
      <w:del w:id="182" w:author="Olimar Junior" w:date="2020-04-24T13:08:00Z">
        <w:r w:rsidRPr="003012BD" w:rsidDel="00FD5298">
          <w:rPr>
            <w:rFonts w:ascii="Arial" w:hAnsi="Arial" w:cs="Arial"/>
            <w:szCs w:val="20"/>
          </w:rPr>
          <w:delText xml:space="preserve">classe </w:delText>
        </w:r>
      </w:del>
      <w:ins w:id="183" w:author="Olimar Junior" w:date="2020-04-24T13:08:00Z">
        <w:r w:rsidR="00FD5298">
          <w:rPr>
            <w:rFonts w:ascii="Arial" w:hAnsi="Arial" w:cs="Arial"/>
            <w:szCs w:val="20"/>
          </w:rPr>
          <w:t>faixa</w:t>
        </w:r>
        <w:r w:rsidR="00FD5298" w:rsidRPr="003012BD">
          <w:rPr>
            <w:rFonts w:ascii="Arial" w:hAnsi="Arial" w:cs="Arial"/>
            <w:szCs w:val="20"/>
          </w:rPr>
          <w:t xml:space="preserve"> </w:t>
        </w:r>
      </w:ins>
      <w:r w:rsidRPr="003012BD">
        <w:rPr>
          <w:rFonts w:ascii="Arial" w:hAnsi="Arial" w:cs="Arial"/>
          <w:szCs w:val="20"/>
        </w:rPr>
        <w:t>social</w:t>
      </w:r>
      <w:ins w:id="184" w:author="Olimar Junior" w:date="2020-04-24T13:10:00Z">
        <w:r w:rsidR="00FD5298">
          <w:rPr>
            <w:rFonts w:ascii="Arial" w:hAnsi="Arial" w:cs="Arial"/>
            <w:szCs w:val="20"/>
          </w:rPr>
          <w:t>, quem tem maior probabilidade de comprar uma casa</w:t>
        </w:r>
      </w:ins>
      <w:r w:rsidRPr="003012BD">
        <w:rPr>
          <w:rFonts w:ascii="Arial" w:hAnsi="Arial" w:cs="Arial"/>
          <w:szCs w:val="20"/>
        </w:rPr>
        <w:t>:</w:t>
      </w:r>
    </w:p>
    <w:p w14:paraId="563C2034" w14:textId="02922679" w:rsidR="00BC5230" w:rsidDel="00FD5298" w:rsidRDefault="00BC5230" w:rsidP="001051F4">
      <w:pPr>
        <w:pStyle w:val="CTxt"/>
        <w:ind w:firstLine="0"/>
        <w:rPr>
          <w:del w:id="185" w:author="Olimar Junior" w:date="2020-04-24T13:09:00Z"/>
          <w:rFonts w:ascii="Arial" w:hAnsi="Arial" w:cs="Arial"/>
        </w:rPr>
      </w:pPr>
    </w:p>
    <w:p w14:paraId="3CE59E8E" w14:textId="77777777" w:rsidR="00EA14B3" w:rsidRPr="002B4545" w:rsidRDefault="00EA14B3" w:rsidP="00811854">
      <w:pPr>
        <w:pBdr>
          <w:top w:val="single" w:sz="2" w:space="3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2B4545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2B4545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 ELEMENT </w:instrText>
      </w:r>
      <w:r w:rsidRPr="002B4545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2B4545">
        <w:rPr>
          <w:rFonts w:ascii="Arial" w:eastAsia="Times New Roman" w:hAnsi="Arial" w:cs="Times New Roman"/>
          <w:b/>
          <w:color w:val="2F275B"/>
          <w:sz w:val="18"/>
        </w:rPr>
        <w:instrText>SEQ TPS_Element</w:instrText>
      </w:r>
      <w:r w:rsidRPr="002B4545">
        <w:rPr>
          <w:rFonts w:ascii="Arial" w:eastAsia="Times New Roman" w:hAnsi="Arial" w:cs="Times New Roman"/>
          <w:b/>
          <w:color w:val="2F275B"/>
          <w:sz w:val="18"/>
        </w:rPr>
        <w:fldChar w:fldCharType="separate"/>
      </w:r>
      <w:r w:rsidRPr="002B4545">
        <w:rPr>
          <w:rFonts w:ascii="Arial" w:eastAsia="Times New Roman" w:hAnsi="Arial" w:cs="Times New Roman"/>
          <w:b/>
          <w:noProof/>
          <w:color w:val="2F275B"/>
          <w:sz w:val="18"/>
        </w:rPr>
        <w:instrText>6</w:instrText>
      </w:r>
      <w:r w:rsidRPr="002B4545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  <w:r w:rsidRPr="002B4545">
        <w:rPr>
          <w:rFonts w:ascii="Arial" w:eastAsia="Times New Roman" w:hAnsi="Arial" w:cs="Times New Roman"/>
          <w:b/>
          <w:color w:val="2F275B"/>
          <w:sz w:val="18"/>
        </w:rPr>
        <w:instrText>: Quadros</w:instrText>
      </w:r>
      <w:r w:rsidRPr="002B4545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begin"/>
      </w:r>
      <w:r w:rsidRPr="002B4545">
        <w:rPr>
          <w:rFonts w:ascii="Arial" w:eastAsia="Times New Roman" w:hAnsi="Arial" w:cs="Times New Roman"/>
          <w:b/>
          <w:vanish/>
          <w:color w:val="2F275B"/>
          <w:sz w:val="18"/>
        </w:rPr>
        <w:instrText>Name="Quadros" ID="3C8D565A-CB63-3341-99FE-CB80BF11F177" Variant="Automatic"</w:instrText>
      </w:r>
      <w:r w:rsidRPr="002B4545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end"/>
      </w:r>
      <w:r w:rsidRPr="002B4545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500088D9" w14:textId="797B9426" w:rsidR="00EA14B3" w:rsidRPr="002B4545" w:rsidRDefault="00EA14B3" w:rsidP="00811854">
      <w:pPr>
        <w:shd w:val="clear" w:color="auto" w:fill="C9D5B3"/>
        <w:spacing w:line="300" w:lineRule="auto"/>
        <w:rPr>
          <w:rFonts w:ascii="Arial" w:eastAsia="Times New Roman" w:hAnsi="Arial" w:cs="Times New Roman"/>
          <w:color w:val="2F275B"/>
          <w:sz w:val="18"/>
        </w:rPr>
      </w:pPr>
      <w:r w:rsidRPr="002B4545">
        <w:rPr>
          <w:rFonts w:ascii="Arial" w:eastAsia="Times New Roman" w:hAnsi="Arial" w:cs="Times New Roman"/>
          <w:color w:val="2F275B"/>
          <w:sz w:val="18"/>
        </w:rPr>
        <w:fldChar w:fldCharType="begin"/>
      </w:r>
      <w:r w:rsidRPr="002B4545">
        <w:rPr>
          <w:rFonts w:ascii="Arial" w:eastAsia="Times New Roman" w:hAnsi="Arial" w:cs="Times New Roman"/>
          <w:color w:val="2F275B"/>
          <w:sz w:val="18"/>
        </w:rPr>
        <w:instrText xml:space="preserve"> MACROBUTTON TPS_ElementField Quadro_Fonte: </w:instrText>
      </w:r>
      <w:r w:rsidRPr="002B4545">
        <w:rPr>
          <w:rFonts w:ascii="Arial" w:eastAsia="Times New Roman" w:hAnsi="Arial" w:cs="Times New Roman"/>
          <w:vanish/>
          <w:color w:val="2F275B"/>
          <w:sz w:val="18"/>
        </w:rPr>
        <w:fldChar w:fldCharType="begin"/>
      </w:r>
      <w:r w:rsidRPr="002B4545">
        <w:rPr>
          <w:rFonts w:ascii="Arial" w:eastAsia="Times New Roman" w:hAnsi="Arial" w:cs="Times New Roman"/>
          <w:vanish/>
          <w:color w:val="2F275B"/>
          <w:sz w:val="18"/>
        </w:rPr>
        <w:instrText>Name="Quadro_Fonte" Value=""</w:instrText>
      </w:r>
      <w:r w:rsidRPr="002B4545">
        <w:rPr>
          <w:rFonts w:ascii="Arial" w:eastAsia="Times New Roman" w:hAnsi="Arial" w:cs="Times New Roman"/>
          <w:vanish/>
          <w:color w:val="2F275B"/>
          <w:sz w:val="18"/>
        </w:rPr>
        <w:fldChar w:fldCharType="end"/>
      </w:r>
      <w:r w:rsidRPr="002B4545">
        <w:rPr>
          <w:rFonts w:ascii="Arial" w:eastAsia="Times New Roman" w:hAnsi="Arial" w:cs="Times New Roman"/>
          <w:color w:val="2F275B"/>
          <w:sz w:val="18"/>
        </w:rPr>
        <w:fldChar w:fldCharType="end"/>
      </w:r>
      <w:r>
        <w:rPr>
          <w:rFonts w:ascii="Arial" w:eastAsia="Times New Roman" w:hAnsi="Arial" w:cs="Times New Roman"/>
          <w:color w:val="2F275B"/>
          <w:sz w:val="18"/>
        </w:rPr>
        <w:t>Do autor - 2020</w:t>
      </w:r>
    </w:p>
    <w:p w14:paraId="3F8ECFD0" w14:textId="1D6A09BD" w:rsidR="00EA14B3" w:rsidRPr="002B4545" w:rsidRDefault="00EA14B3" w:rsidP="00EA14B3">
      <w:pPr>
        <w:shd w:val="clear" w:color="auto" w:fill="C9D5B3"/>
        <w:spacing w:line="300" w:lineRule="auto"/>
        <w:rPr>
          <w:rFonts w:ascii="Arial" w:eastAsia="Times New Roman" w:hAnsi="Arial" w:cs="Times New Roman"/>
          <w:color w:val="2F275B"/>
          <w:sz w:val="18"/>
        </w:rPr>
      </w:pPr>
      <w:r w:rsidRPr="002B4545">
        <w:rPr>
          <w:rFonts w:ascii="Arial" w:eastAsia="Times New Roman" w:hAnsi="Arial" w:cs="Times New Roman"/>
          <w:color w:val="2F275B"/>
          <w:sz w:val="18"/>
        </w:rPr>
        <w:fldChar w:fldCharType="begin"/>
      </w:r>
      <w:r w:rsidRPr="002B4545">
        <w:rPr>
          <w:rFonts w:ascii="Arial" w:eastAsia="Times New Roman" w:hAnsi="Arial" w:cs="Times New Roman"/>
          <w:color w:val="2F275B"/>
          <w:sz w:val="18"/>
        </w:rPr>
        <w:instrText xml:space="preserve"> MACROBUTTON TPS_ElementField Quadro_Titulo: </w:instrText>
      </w:r>
      <w:r w:rsidRPr="002B4545">
        <w:rPr>
          <w:rFonts w:ascii="Arial" w:eastAsia="Times New Roman" w:hAnsi="Arial" w:cs="Times New Roman"/>
          <w:vanish/>
          <w:color w:val="2F275B"/>
          <w:sz w:val="18"/>
        </w:rPr>
        <w:fldChar w:fldCharType="begin"/>
      </w:r>
      <w:r w:rsidRPr="002B4545">
        <w:rPr>
          <w:rFonts w:ascii="Arial" w:eastAsia="Times New Roman" w:hAnsi="Arial" w:cs="Times New Roman"/>
          <w:vanish/>
          <w:color w:val="2F275B"/>
          <w:sz w:val="18"/>
        </w:rPr>
        <w:instrText>Name="Quadro_Titulo" Value=""</w:instrText>
      </w:r>
      <w:r w:rsidRPr="002B4545">
        <w:rPr>
          <w:rFonts w:ascii="Arial" w:eastAsia="Times New Roman" w:hAnsi="Arial" w:cs="Times New Roman"/>
          <w:vanish/>
          <w:color w:val="2F275B"/>
          <w:sz w:val="18"/>
        </w:rPr>
        <w:fldChar w:fldCharType="end"/>
      </w:r>
      <w:r w:rsidRPr="002B4545">
        <w:rPr>
          <w:rFonts w:ascii="Arial" w:eastAsia="Times New Roman" w:hAnsi="Arial" w:cs="Times New Roman"/>
          <w:color w:val="2F275B"/>
          <w:sz w:val="18"/>
        </w:rPr>
        <w:fldChar w:fldCharType="end"/>
      </w:r>
      <w:r>
        <w:rPr>
          <w:rFonts w:ascii="Arial" w:eastAsia="Times New Roman" w:hAnsi="Arial" w:cs="Times New Roman"/>
          <w:color w:val="2F275B"/>
          <w:sz w:val="18"/>
        </w:rPr>
        <w:t>Contagem Bayesiana</w:t>
      </w:r>
    </w:p>
    <w:tbl>
      <w:tblPr>
        <w:tblW w:w="557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1046"/>
        <w:gridCol w:w="1015"/>
        <w:gridCol w:w="1088"/>
        <w:gridCol w:w="1164"/>
      </w:tblGrid>
      <w:tr w:rsidR="004943DC" w:rsidRPr="003012BD" w14:paraId="1A56FC68" w14:textId="77777777" w:rsidTr="006629D6">
        <w:trPr>
          <w:trHeight w:val="300"/>
          <w:jc w:val="center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3288B9E7" w14:textId="77777777" w:rsidR="004943DC" w:rsidRPr="003012BD" w:rsidRDefault="004943DC" w:rsidP="004943DC">
            <w:pPr>
              <w:pStyle w:val="CIntroducaoP1"/>
              <w:rPr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42509920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3012BD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Não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90F4209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</w:pPr>
            <w:r w:rsidRPr="003012BD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</w:rPr>
              <w:t>Sim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650BD7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841644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4943DC" w:rsidRPr="003012BD" w14:paraId="465934CC" w14:textId="77777777" w:rsidTr="006629D6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161DE31F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3012BD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BAIXA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139EDEBA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12BD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D33D77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12BD">
              <w:rPr>
                <w:rFonts w:ascii="Calibri" w:hAnsi="Calibri" w:cs="Calibri"/>
                <w:color w:val="002060"/>
                <w:sz w:val="20"/>
                <w:szCs w:val="20"/>
              </w:rPr>
              <w:t>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E9EB66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12BD"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r w:rsidRPr="003012BD">
              <w:rPr>
                <w:rFonts w:ascii="Calibri" w:hAnsi="Calibri" w:cs="Calibri"/>
                <w:color w:val="595959" w:themeColor="text1" w:themeTint="A6"/>
                <w:sz w:val="20"/>
                <w:szCs w:val="20"/>
              </w:rPr>
              <w:t>3</w:t>
            </w:r>
            <w:r w:rsidRPr="003012BD">
              <w:rPr>
                <w:rFonts w:ascii="Calibri" w:hAnsi="Calibri" w:cs="Calibri"/>
                <w:color w:val="000000"/>
                <w:sz w:val="20"/>
                <w:szCs w:val="20"/>
              </w:rPr>
              <w:t>/8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2F89AD8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12BD">
              <w:rPr>
                <w:rFonts w:ascii="Calibri" w:hAnsi="Calibri" w:cs="Calibri"/>
                <w:color w:val="000000"/>
                <w:sz w:val="20"/>
                <w:szCs w:val="20"/>
              </w:rPr>
              <w:t>0,375</w:t>
            </w:r>
          </w:p>
        </w:tc>
      </w:tr>
      <w:tr w:rsidR="004943DC" w:rsidRPr="003012BD" w14:paraId="03B2B292" w14:textId="77777777" w:rsidTr="006629D6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74B5857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3012BD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MÉDIA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088E077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12BD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E180D6C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12BD">
              <w:rPr>
                <w:rFonts w:ascii="Calibri" w:hAnsi="Calibri" w:cs="Calibri"/>
                <w:color w:val="538135" w:themeColor="accent6" w:themeShade="BF"/>
                <w:sz w:val="20"/>
                <w:szCs w:val="20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BC7BA0E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12BD"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r w:rsidRPr="003012BD">
              <w:rPr>
                <w:rFonts w:ascii="Calibri" w:hAnsi="Calibri" w:cs="Calibri"/>
                <w:color w:val="C45911" w:themeColor="accent2" w:themeShade="BF"/>
                <w:sz w:val="20"/>
                <w:szCs w:val="20"/>
              </w:rPr>
              <w:t>3</w:t>
            </w:r>
            <w:r w:rsidRPr="003012BD">
              <w:rPr>
                <w:rFonts w:ascii="Calibri" w:hAnsi="Calibri" w:cs="Calibri"/>
                <w:color w:val="000000"/>
                <w:sz w:val="20"/>
                <w:szCs w:val="20"/>
              </w:rPr>
              <w:t>/8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399269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12BD">
              <w:rPr>
                <w:rFonts w:ascii="Calibri" w:hAnsi="Calibri" w:cs="Calibri"/>
                <w:color w:val="000000"/>
                <w:sz w:val="20"/>
                <w:szCs w:val="20"/>
              </w:rPr>
              <w:t>0,375</w:t>
            </w:r>
          </w:p>
        </w:tc>
      </w:tr>
      <w:tr w:rsidR="004943DC" w:rsidRPr="003012BD" w14:paraId="5793DE5D" w14:textId="77777777" w:rsidTr="006629D6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79793825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3012BD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ALTA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3A6BCA9E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12BD">
              <w:rPr>
                <w:rFonts w:ascii="Calibri" w:hAnsi="Calibri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48EDE2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12BD">
              <w:rPr>
                <w:rFonts w:ascii="Calibri" w:hAnsi="Calibri" w:cs="Calibri"/>
                <w:color w:val="FF0000"/>
                <w:sz w:val="20"/>
                <w:szCs w:val="20"/>
              </w:rPr>
              <w:t>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DAD2D1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12BD">
              <w:rPr>
                <w:rFonts w:ascii="Calibri" w:hAnsi="Calibri" w:cs="Calibri"/>
                <w:color w:val="000000"/>
                <w:sz w:val="20"/>
                <w:szCs w:val="20"/>
              </w:rPr>
              <w:t>=</w:t>
            </w:r>
            <w:r w:rsidRPr="003012BD">
              <w:rPr>
                <w:rFonts w:ascii="Calibri" w:hAnsi="Calibri" w:cs="Calibri"/>
                <w:color w:val="7030A0"/>
                <w:sz w:val="20"/>
                <w:szCs w:val="20"/>
              </w:rPr>
              <w:t>2</w:t>
            </w:r>
            <w:r w:rsidRPr="003012BD">
              <w:rPr>
                <w:rFonts w:ascii="Calibri" w:hAnsi="Calibri" w:cs="Calibri"/>
                <w:sz w:val="20"/>
                <w:szCs w:val="20"/>
              </w:rPr>
              <w:t>/8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D65BFD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12BD">
              <w:rPr>
                <w:rFonts w:ascii="Calibri" w:hAnsi="Calibri" w:cs="Calibri"/>
                <w:color w:val="000000"/>
                <w:sz w:val="20"/>
                <w:szCs w:val="20"/>
              </w:rPr>
              <w:t>0,25</w:t>
            </w:r>
          </w:p>
        </w:tc>
      </w:tr>
      <w:tr w:rsidR="004943DC" w:rsidRPr="003012BD" w14:paraId="46155ED4" w14:textId="77777777" w:rsidTr="006629D6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5EC66D60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color w:val="FFFFFF" w:themeColor="background1"/>
                <w:sz w:val="20"/>
                <w:szCs w:val="20"/>
              </w:rPr>
            </w:pPr>
            <w:r w:rsidRPr="003012BD">
              <w:rPr>
                <w:rFonts w:ascii="Calibri" w:hAnsi="Calibri" w:cs="Calibri"/>
                <w:color w:val="FFFFFF" w:themeColor="background1"/>
                <w:sz w:val="20"/>
                <w:szCs w:val="20"/>
              </w:rPr>
              <w:t>Total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D5EE2AC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12BD">
              <w:rPr>
                <w:rFonts w:ascii="Calibri" w:hAnsi="Calibri" w:cs="Calibr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2AE8C8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12BD">
              <w:rPr>
                <w:rFonts w:ascii="Calibri" w:hAnsi="Calibri" w:cs="Calibri"/>
                <w:color w:val="1F4E79" w:themeColor="accent1" w:themeShade="80"/>
                <w:sz w:val="20"/>
                <w:szCs w:val="20"/>
              </w:rPr>
              <w:t>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3103B7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68731F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943DC" w:rsidRPr="003012BD" w14:paraId="191DB3C2" w14:textId="77777777" w:rsidTr="006629D6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E3BA71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44936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12BD">
              <w:rPr>
                <w:rFonts w:ascii="Calibri" w:hAnsi="Calibri" w:cs="Calibri"/>
                <w:color w:val="000000"/>
                <w:sz w:val="20"/>
                <w:szCs w:val="20"/>
              </w:rPr>
              <w:t>4/8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294D06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12BD">
              <w:rPr>
                <w:rFonts w:ascii="Calibri" w:hAnsi="Calibri" w:cs="Calibri"/>
                <w:color w:val="7B7B7B" w:themeColor="accent3" w:themeShade="BF"/>
                <w:sz w:val="20"/>
                <w:szCs w:val="20"/>
              </w:rPr>
              <w:t>4/8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7C9FB2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073233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4943DC" w:rsidRPr="003012BD" w14:paraId="761333CE" w14:textId="77777777" w:rsidTr="006629D6">
        <w:trPr>
          <w:trHeight w:val="300"/>
          <w:jc w:val="center"/>
        </w:trPr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85DC3D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5EE3EE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12BD">
              <w:rPr>
                <w:rFonts w:ascii="Calibri" w:hAnsi="Calibri" w:cs="Calibri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5AFE27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3012BD">
              <w:rPr>
                <w:rFonts w:ascii="Calibri" w:hAnsi="Calibri" w:cs="Calibri"/>
                <w:color w:val="000000"/>
                <w:sz w:val="20"/>
                <w:szCs w:val="20"/>
              </w:rPr>
              <w:t>0,5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D4C5BC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B26D2D" w14:textId="77777777" w:rsidR="004943DC" w:rsidRPr="003012BD" w:rsidRDefault="004943DC" w:rsidP="004943DC">
            <w:pPr>
              <w:pStyle w:val="CIntroducaoP1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6B12D462" w14:textId="77777777" w:rsidR="001051F4" w:rsidRPr="003012BD" w:rsidRDefault="001051F4" w:rsidP="001051F4">
      <w:pPr>
        <w:pBdr>
          <w:bottom w:val="single" w:sz="2" w:space="1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TPS_ElementEnd END 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6CA715CF" w14:textId="4EEBF2C7" w:rsidR="004943DC" w:rsidRPr="003012BD" w:rsidRDefault="004943DC" w:rsidP="001051F4">
      <w:pPr>
        <w:pStyle w:val="CDestaqueP1"/>
        <w:ind w:left="0" w:firstLine="0"/>
        <w:rPr>
          <w:rFonts w:ascii="Times New Roman" w:hAnsi="Times New Roman" w:cs="Times New Roman"/>
        </w:rPr>
      </w:pPr>
      <w:r w:rsidRPr="003012BD">
        <w:rPr>
          <w:rFonts w:ascii="Times New Roman" w:hAnsi="Times New Roman" w:cs="Times New Roman"/>
        </w:rPr>
        <w:t xml:space="preserve">Quem é de classe alta compra </w:t>
      </w:r>
      <w:r w:rsidR="00CD26BC" w:rsidRPr="003012BD">
        <w:rPr>
          <w:rFonts w:ascii="Times New Roman" w:hAnsi="Times New Roman" w:cs="Times New Roman"/>
        </w:rPr>
        <w:t>casa</w:t>
      </w:r>
      <w:r w:rsidRPr="003012BD">
        <w:rPr>
          <w:rFonts w:ascii="Times New Roman" w:hAnsi="Times New Roman" w:cs="Times New Roman"/>
        </w:rPr>
        <w:t xml:space="preserve"> (sim) com qual probabilidade?</w:t>
      </w:r>
    </w:p>
    <w:p w14:paraId="60FC8881" w14:textId="77777777" w:rsidR="004943DC" w:rsidRPr="003012BD" w:rsidRDefault="004943DC" w:rsidP="004943DC">
      <w:pPr>
        <w:pStyle w:val="CDestaqueP1"/>
      </w:pPr>
    </w:p>
    <w:p w14:paraId="530DA2B1" w14:textId="77777777" w:rsidR="004943DC" w:rsidRPr="003012BD" w:rsidRDefault="004943DC" w:rsidP="004943DC">
      <w:pPr>
        <w:pStyle w:val="CDestaqueP1"/>
      </w:pPr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P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B÷A</m:t>
                  </m:r>
                </m:e>
              </m:d>
              <m:r>
                <w:rPr>
                  <w:rFonts w:ascii="Cambria Math" w:hAnsi="Cambria Math"/>
                </w:rPr>
                <m:t>×P(A)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14:paraId="4D27345F" w14:textId="77777777" w:rsidR="004943DC" w:rsidRPr="003012BD" w:rsidRDefault="004943DC" w:rsidP="004943DC">
      <w:pPr>
        <w:pStyle w:val="CDestaqueP1"/>
      </w:pPr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P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alta sim÷total de sim</m:t>
                  </m:r>
                </m:e>
              </m:d>
              <m:r>
                <w:rPr>
                  <w:rFonts w:ascii="Cambria Math" w:hAnsi="Cambria Math"/>
                </w:rPr>
                <m:t>×P(total de sim ÷total de linhas)</m:t>
              </m:r>
            </m:num>
            <m:den>
              <m:r>
                <w:rPr>
                  <w:rFonts w:ascii="Cambria Math" w:hAnsi="Cambria Math"/>
                </w:rPr>
                <m:t>P( total de classe alta  ÷total de linhas )</m:t>
              </m:r>
            </m:den>
          </m:f>
        </m:oMath>
      </m:oMathPara>
    </w:p>
    <w:p w14:paraId="7410F2B5" w14:textId="77777777" w:rsidR="004943DC" w:rsidRPr="003012BD" w:rsidRDefault="004943DC" w:rsidP="004943DC">
      <w:pPr>
        <w:pStyle w:val="CDestaqueP1"/>
        <w:rPr>
          <w:sz w:val="18"/>
        </w:rPr>
      </w:pPr>
      <m:oMathPara>
        <m:oMath>
          <m:r>
            <w:rPr>
              <w:rFonts w:ascii="Cambria Math" w:hAnsi="Cambria Math"/>
              <w:sz w:val="18"/>
            </w:rPr>
            <w:lastRenderedPageBreak/>
            <m:t xml:space="preserve">P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SIM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ALTA</m:t>
                  </m:r>
                </m:den>
              </m:f>
            </m:e>
          </m:d>
          <m:r>
            <w:rPr>
              <w:rFonts w:ascii="Cambria Math" w:hAnsi="Cambria Math"/>
              <w:sz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 xml:space="preserve">P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  <w:sz w:val="18"/>
                    </w:rPr>
                    <m:t>1</m:t>
                  </m:r>
                  <m:r>
                    <w:rPr>
                      <w:rFonts w:ascii="Cambria Math" w:hAnsi="Cambria Math"/>
                      <w:sz w:val="18"/>
                    </w:rPr>
                    <m:t>÷</m:t>
                  </m:r>
                  <m:r>
                    <w:rPr>
                      <w:rFonts w:ascii="Cambria Math" w:hAnsi="Cambria Math"/>
                      <w:color w:val="1F4E79" w:themeColor="accent1" w:themeShade="80"/>
                      <w:sz w:val="18"/>
                    </w:rPr>
                    <m:t>4</m:t>
                  </m:r>
                </m:e>
              </m:d>
              <m:r>
                <w:rPr>
                  <w:rFonts w:ascii="Cambria Math" w:hAnsi="Cambria Math"/>
                  <w:sz w:val="18"/>
                </w:rPr>
                <m:t>×P(</m:t>
              </m:r>
              <m:r>
                <w:rPr>
                  <w:rFonts w:ascii="Cambria Math" w:hAnsi="Cambria Math"/>
                  <w:color w:val="7B7B7B" w:themeColor="accent3" w:themeShade="BF"/>
                  <w:sz w:val="18"/>
                </w:rPr>
                <m:t>4/8</m:t>
              </m:r>
              <m:r>
                <w:rPr>
                  <w:rFonts w:ascii="Cambria Math" w:hAnsi="Cambria Math"/>
                  <w:sz w:val="18"/>
                </w:rPr>
                <m:t>)</m:t>
              </m:r>
            </m:num>
            <m:den>
              <m:r>
                <w:rPr>
                  <w:rFonts w:ascii="Cambria Math" w:hAnsi="Cambria Math"/>
                  <w:sz w:val="18"/>
                </w:rPr>
                <m:t>P(</m:t>
              </m:r>
              <m:r>
                <w:rPr>
                  <w:rFonts w:ascii="Cambria Math" w:hAnsi="Cambria Math"/>
                  <w:color w:val="7030A0"/>
                  <w:sz w:val="18"/>
                </w:rPr>
                <m:t>2</m:t>
              </m:r>
              <m:r>
                <w:rPr>
                  <w:rFonts w:ascii="Cambria Math" w:hAnsi="Cambria Math"/>
                  <w:sz w:val="18"/>
                </w:rPr>
                <m:t>/8)</m:t>
              </m:r>
            </m:den>
          </m:f>
          <m: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0,25 ×0,5</m:t>
              </m:r>
            </m:num>
            <m:den>
              <m:r>
                <w:rPr>
                  <w:rFonts w:ascii="Cambria Math" w:hAnsi="Cambria Math"/>
                  <w:sz w:val="18"/>
                </w:rPr>
                <m:t>0,25</m:t>
              </m:r>
            </m:den>
          </m:f>
          <m:r>
            <w:rPr>
              <w:rFonts w:ascii="Cambria Math" w:hAnsi="Cambria Math"/>
              <w:sz w:val="18"/>
            </w:rPr>
            <m:t>=0,5 ou 50% de chance de dar sim em classe alta</m:t>
          </m:r>
        </m:oMath>
      </m:oMathPara>
    </w:p>
    <w:p w14:paraId="1B155EB1" w14:textId="13C7EB89" w:rsidR="004943DC" w:rsidRPr="000D11AD" w:rsidRDefault="004943DC" w:rsidP="000D11AD">
      <w:pPr>
        <w:pStyle w:val="CDestaqueP1"/>
        <w:ind w:left="0" w:firstLine="0"/>
        <w:rPr>
          <w:rFonts w:ascii="Times New Roman" w:hAnsi="Times New Roman" w:cs="Times New Roman"/>
        </w:rPr>
      </w:pPr>
      <w:r w:rsidRPr="000D11AD">
        <w:rPr>
          <w:rFonts w:ascii="Times New Roman" w:hAnsi="Times New Roman" w:cs="Times New Roman"/>
        </w:rPr>
        <w:t>Quem é classe média compra casa (sim) com qual probabilidade?</w:t>
      </w:r>
    </w:p>
    <w:p w14:paraId="7B151889" w14:textId="77777777" w:rsidR="004943DC" w:rsidRPr="003012BD" w:rsidRDefault="004943DC" w:rsidP="004943DC">
      <w:pPr>
        <w:pStyle w:val="CDestaqueP1"/>
      </w:pPr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P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média sim÷total de sim</m:t>
                  </m:r>
                </m:e>
              </m:d>
              <m:r>
                <w:rPr>
                  <w:rFonts w:ascii="Cambria Math" w:hAnsi="Cambria Math"/>
                </w:rPr>
                <m:t>×P(total de sim ÷total de linhas)</m:t>
              </m:r>
            </m:num>
            <m:den>
              <m:r>
                <w:rPr>
                  <w:rFonts w:ascii="Cambria Math" w:hAnsi="Cambria Math"/>
                </w:rPr>
                <m:t>P( total de classe média  ÷total de linhas )</m:t>
              </m:r>
            </m:den>
          </m:f>
        </m:oMath>
      </m:oMathPara>
    </w:p>
    <w:p w14:paraId="735B29DD" w14:textId="77777777" w:rsidR="004943DC" w:rsidRPr="003012BD" w:rsidRDefault="004943DC" w:rsidP="004943DC">
      <w:pPr>
        <w:pStyle w:val="CDestaqueP1"/>
        <w:rPr>
          <w:sz w:val="18"/>
        </w:rPr>
      </w:pPr>
      <m:oMathPara>
        <m:oMath>
          <m:r>
            <w:rPr>
              <w:rFonts w:ascii="Cambria Math" w:hAnsi="Cambria Math"/>
              <w:sz w:val="18"/>
            </w:rPr>
            <m:t xml:space="preserve">P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SIM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MÉDIA</m:t>
                  </m:r>
                </m:den>
              </m:f>
            </m:e>
          </m:d>
          <m:r>
            <w:rPr>
              <w:rFonts w:ascii="Cambria Math" w:hAnsi="Cambria Math"/>
              <w:sz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 xml:space="preserve">P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C000"/>
                      <w:sz w:val="18"/>
                    </w:rPr>
                    <m:t>2</m:t>
                  </m:r>
                  <m:r>
                    <w:rPr>
                      <w:rFonts w:ascii="Cambria Math" w:hAnsi="Cambria Math"/>
                      <w:sz w:val="18"/>
                    </w:rPr>
                    <m:t>÷</m:t>
                  </m:r>
                  <m:r>
                    <w:rPr>
                      <w:rFonts w:ascii="Cambria Math" w:hAnsi="Cambria Math"/>
                      <w:color w:val="1F4E79" w:themeColor="accent1" w:themeShade="80"/>
                      <w:sz w:val="18"/>
                    </w:rPr>
                    <m:t>4</m:t>
                  </m:r>
                </m:e>
              </m:d>
              <m:r>
                <w:rPr>
                  <w:rFonts w:ascii="Cambria Math" w:hAnsi="Cambria Math"/>
                  <w:sz w:val="18"/>
                </w:rPr>
                <m:t>×P(</m:t>
              </m:r>
              <m:r>
                <w:rPr>
                  <w:rFonts w:ascii="Cambria Math" w:hAnsi="Cambria Math"/>
                  <w:color w:val="7B7B7B" w:themeColor="accent3" w:themeShade="BF"/>
                  <w:sz w:val="18"/>
                </w:rPr>
                <m:t>4/8</m:t>
              </m:r>
              <m:r>
                <w:rPr>
                  <w:rFonts w:ascii="Cambria Math" w:hAnsi="Cambria Math"/>
                  <w:sz w:val="18"/>
                </w:rPr>
                <m:t>)</m:t>
              </m:r>
            </m:num>
            <m:den>
              <m:r>
                <w:rPr>
                  <w:rFonts w:ascii="Cambria Math" w:hAnsi="Cambria Math"/>
                  <w:sz w:val="18"/>
                </w:rPr>
                <m:t>P(</m:t>
              </m:r>
              <m:r>
                <w:rPr>
                  <w:rFonts w:ascii="Cambria Math" w:hAnsi="Cambria Math"/>
                  <w:color w:val="538135" w:themeColor="accent6" w:themeShade="BF"/>
                  <w:sz w:val="18"/>
                </w:rPr>
                <m:t>3</m:t>
              </m:r>
              <m:r>
                <w:rPr>
                  <w:rFonts w:ascii="Cambria Math" w:hAnsi="Cambria Math"/>
                  <w:color w:val="7030A0"/>
                  <w:sz w:val="18"/>
                </w:rPr>
                <m:t>/8</m:t>
              </m:r>
              <m:r>
                <w:rPr>
                  <w:rFonts w:ascii="Cambria Math" w:hAnsi="Cambria Math"/>
                  <w:sz w:val="18"/>
                </w:rPr>
                <m:t>)</m:t>
              </m:r>
            </m:den>
          </m:f>
          <m: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0,5 ×0,5</m:t>
              </m:r>
            </m:num>
            <m:den>
              <m:r>
                <w:rPr>
                  <w:rFonts w:ascii="Cambria Math" w:hAnsi="Cambria Math"/>
                  <w:sz w:val="18"/>
                </w:rPr>
                <m:t>0,375</m:t>
              </m:r>
            </m:den>
          </m:f>
          <m:r>
            <w:rPr>
              <w:rFonts w:ascii="Cambria Math" w:hAnsi="Cambria Math"/>
              <w:sz w:val="18"/>
            </w:rPr>
            <m:t>=0,67 ou 67% de chance de dar sim em classe média</m:t>
          </m:r>
        </m:oMath>
      </m:oMathPara>
    </w:p>
    <w:p w14:paraId="4B5796B5" w14:textId="49E66EF4" w:rsidR="004943DC" w:rsidRPr="003012BD" w:rsidRDefault="004943DC" w:rsidP="000D11AD">
      <w:pPr>
        <w:pStyle w:val="CDestaqueP1"/>
        <w:ind w:left="0" w:firstLine="0"/>
        <w:rPr>
          <w:rFonts w:ascii="Times New Roman" w:hAnsi="Times New Roman" w:cs="Times New Roman"/>
        </w:rPr>
      </w:pPr>
      <w:r w:rsidRPr="003012BD">
        <w:rPr>
          <w:rFonts w:ascii="Times New Roman" w:hAnsi="Times New Roman" w:cs="Times New Roman"/>
        </w:rPr>
        <w:t>Quem é classe baixa compra casa (sim) com qual probabilidade?</w:t>
      </w:r>
    </w:p>
    <w:p w14:paraId="231EF406" w14:textId="77777777" w:rsidR="004943DC" w:rsidRPr="003012BD" w:rsidRDefault="004943DC" w:rsidP="004943DC">
      <w:pPr>
        <w:pStyle w:val="CDestaqueP1"/>
      </w:pPr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P 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baixa sim÷total de sim</m:t>
                  </m:r>
                </m:e>
              </m:d>
              <m:r>
                <w:rPr>
                  <w:rFonts w:ascii="Cambria Math" w:hAnsi="Cambria Math"/>
                </w:rPr>
                <m:t>×P(total de sim ÷total de linhas)</m:t>
              </m:r>
            </m:num>
            <m:den>
              <m:r>
                <w:rPr>
                  <w:rFonts w:ascii="Cambria Math" w:hAnsi="Cambria Math"/>
                </w:rPr>
                <m:t>P( total de classe baixa  ÷total de linhas )</m:t>
              </m:r>
            </m:den>
          </m:f>
        </m:oMath>
      </m:oMathPara>
    </w:p>
    <w:p w14:paraId="75844166" w14:textId="77777777" w:rsidR="004943DC" w:rsidRPr="003012BD" w:rsidRDefault="004943DC" w:rsidP="004943DC">
      <w:pPr>
        <w:pStyle w:val="CDestaqueP1"/>
        <w:rPr>
          <w:sz w:val="18"/>
        </w:rPr>
      </w:pPr>
      <m:oMathPara>
        <m:oMath>
          <m:r>
            <w:rPr>
              <w:rFonts w:ascii="Cambria Math" w:hAnsi="Cambria Math"/>
              <w:sz w:val="18"/>
            </w:rPr>
            <m:t xml:space="preserve">P 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</w:rPr>
                    <m:t>SIM</m:t>
                  </m:r>
                </m:num>
                <m:den>
                  <m:r>
                    <w:rPr>
                      <w:rFonts w:ascii="Cambria Math" w:hAnsi="Cambria Math"/>
                      <w:sz w:val="18"/>
                    </w:rPr>
                    <m:t>MÉDIA</m:t>
                  </m:r>
                </m:den>
              </m:f>
            </m:e>
          </m:d>
          <m:r>
            <w:rPr>
              <w:rFonts w:ascii="Cambria Math" w:hAnsi="Cambria Math"/>
              <w:sz w:val="1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 xml:space="preserve">P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  <w:sz w:val="18"/>
                    </w:rPr>
                    <m:t>1</m:t>
                  </m:r>
                  <m:r>
                    <w:rPr>
                      <w:rFonts w:ascii="Cambria Math" w:hAnsi="Cambria Math"/>
                      <w:sz w:val="18"/>
                    </w:rPr>
                    <m:t>÷</m:t>
                  </m:r>
                  <m:r>
                    <w:rPr>
                      <w:rFonts w:ascii="Cambria Math" w:hAnsi="Cambria Math"/>
                      <w:color w:val="1F4E79" w:themeColor="accent1" w:themeShade="80"/>
                      <w:sz w:val="18"/>
                    </w:rPr>
                    <m:t>4</m:t>
                  </m:r>
                </m:e>
              </m:d>
              <m:r>
                <w:rPr>
                  <w:rFonts w:ascii="Cambria Math" w:hAnsi="Cambria Math"/>
                  <w:sz w:val="18"/>
                </w:rPr>
                <m:t>×P(</m:t>
              </m:r>
              <m:r>
                <w:rPr>
                  <w:rFonts w:ascii="Cambria Math" w:hAnsi="Cambria Math"/>
                  <w:color w:val="7B7B7B" w:themeColor="accent3" w:themeShade="BF"/>
                  <w:sz w:val="18"/>
                </w:rPr>
                <m:t>4/8</m:t>
              </m:r>
              <m:r>
                <w:rPr>
                  <w:rFonts w:ascii="Cambria Math" w:hAnsi="Cambria Math"/>
                  <w:sz w:val="18"/>
                </w:rPr>
                <m:t>)</m:t>
              </m:r>
            </m:num>
            <m:den>
              <m:r>
                <w:rPr>
                  <w:rFonts w:ascii="Cambria Math" w:hAnsi="Cambria Math"/>
                  <w:sz w:val="18"/>
                </w:rPr>
                <m:t>P(</m:t>
              </m:r>
              <m:r>
                <w:rPr>
                  <w:rFonts w:ascii="Cambria Math" w:hAnsi="Cambria Math"/>
                  <w:color w:val="595959" w:themeColor="text1" w:themeTint="A6"/>
                  <w:sz w:val="18"/>
                </w:rPr>
                <m:t>3</m:t>
              </m:r>
              <m:r>
                <w:rPr>
                  <w:rFonts w:ascii="Cambria Math" w:hAnsi="Cambria Math"/>
                  <w:color w:val="7030A0"/>
                  <w:sz w:val="18"/>
                </w:rPr>
                <m:t>/8</m:t>
              </m:r>
              <m:r>
                <w:rPr>
                  <w:rFonts w:ascii="Cambria Math" w:hAnsi="Cambria Math"/>
                  <w:sz w:val="18"/>
                </w:rPr>
                <m:t>)</m:t>
              </m:r>
            </m:den>
          </m:f>
          <m:r>
            <w:rPr>
              <w:rFonts w:ascii="Cambria Math" w:hAnsi="Cambria Math"/>
              <w:sz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18"/>
                </w:rPr>
                <m:t>0,25 ×0,5</m:t>
              </m:r>
            </m:num>
            <m:den>
              <m:r>
                <w:rPr>
                  <w:rFonts w:ascii="Cambria Math" w:hAnsi="Cambria Math"/>
                  <w:sz w:val="18"/>
                </w:rPr>
                <m:t>0,375</m:t>
              </m:r>
            </m:den>
          </m:f>
          <m:r>
            <w:rPr>
              <w:rFonts w:ascii="Cambria Math" w:hAnsi="Cambria Math"/>
              <w:sz w:val="18"/>
            </w:rPr>
            <m:t>=0,34 ou 34% de chance de dar sim em classe baixa</m:t>
          </m:r>
        </m:oMath>
      </m:oMathPara>
    </w:p>
    <w:p w14:paraId="7AA493C8" w14:textId="12769DD6" w:rsidR="004943DC" w:rsidRPr="003012BD" w:rsidRDefault="004943DC">
      <w:pPr>
        <w:pStyle w:val="CTxt"/>
        <w:ind w:firstLine="567"/>
        <w:rPr>
          <w:rFonts w:cs="Times New Roman"/>
        </w:rPr>
        <w:pPrChange w:id="186" w:author="Olimar Junior" w:date="2020-04-24T13:15:00Z">
          <w:pPr>
            <w:pStyle w:val="CTxt"/>
            <w:ind w:firstLine="0"/>
          </w:pPr>
        </w:pPrChange>
      </w:pPr>
      <w:r w:rsidRPr="003012BD">
        <w:rPr>
          <w:rFonts w:cs="Times New Roman"/>
        </w:rPr>
        <w:t>Então surgem algumas dúvidas</w:t>
      </w:r>
      <w:r w:rsidR="000D11AD">
        <w:rPr>
          <w:rFonts w:cs="Times New Roman"/>
        </w:rPr>
        <w:t>:</w:t>
      </w:r>
      <w:r w:rsidRPr="003012BD">
        <w:rPr>
          <w:rFonts w:cs="Times New Roman"/>
        </w:rPr>
        <w:t xml:space="preserve"> a classe </w:t>
      </w:r>
      <w:r w:rsidR="00F432BD" w:rsidRPr="003012BD">
        <w:rPr>
          <w:rFonts w:cs="Times New Roman"/>
        </w:rPr>
        <w:t>média</w:t>
      </w:r>
      <w:r w:rsidRPr="003012BD">
        <w:rPr>
          <w:rFonts w:cs="Times New Roman"/>
        </w:rPr>
        <w:t xml:space="preserve"> compra mais casas que a classe alta? </w:t>
      </w:r>
      <w:r w:rsidR="000D11AD" w:rsidRPr="003012BD">
        <w:rPr>
          <w:rFonts w:cs="Times New Roman"/>
        </w:rPr>
        <w:t>Na verdade,</w:t>
      </w:r>
      <w:r w:rsidRPr="003012BD">
        <w:rPr>
          <w:rFonts w:cs="Times New Roman"/>
        </w:rPr>
        <w:t xml:space="preserve"> pode ser que sim, </w:t>
      </w:r>
      <w:r w:rsidR="00AA34B6">
        <w:rPr>
          <w:rFonts w:cs="Times New Roman"/>
        </w:rPr>
        <w:t>ou</w:t>
      </w:r>
      <w:r w:rsidRPr="003012BD">
        <w:rPr>
          <w:rFonts w:cs="Times New Roman"/>
        </w:rPr>
        <w:t xml:space="preserve"> pode ser que não, por isso é necessário calcular o Bayer </w:t>
      </w:r>
      <w:r w:rsidR="005F1DB4">
        <w:rPr>
          <w:rFonts w:cs="Times New Roman"/>
        </w:rPr>
        <w:t>do</w:t>
      </w:r>
      <w:r w:rsidRPr="003012BD">
        <w:rPr>
          <w:rFonts w:cs="Times New Roman"/>
        </w:rPr>
        <w:t xml:space="preserve">s índices para traçar a probabilidade de cada cluster (grupo específico). </w:t>
      </w:r>
    </w:p>
    <w:p w14:paraId="254E3738" w14:textId="44A93031" w:rsidR="007C4A2F" w:rsidRPr="003012BD" w:rsidRDefault="007C4A2F" w:rsidP="009D0A22">
      <w:pPr>
        <w:pStyle w:val="CTxt"/>
        <w:ind w:firstLine="0"/>
        <w:rPr>
          <w:rFonts w:cs="Times New Roman"/>
        </w:rPr>
      </w:pPr>
    </w:p>
    <w:p w14:paraId="29AAA144" w14:textId="3A26536E" w:rsidR="007C4A2F" w:rsidRPr="003012BD" w:rsidRDefault="007C4A2F" w:rsidP="009D0A22">
      <w:pPr>
        <w:pStyle w:val="CTxt"/>
        <w:ind w:firstLine="0"/>
        <w:rPr>
          <w:rFonts w:cs="Times New Roman"/>
        </w:rPr>
      </w:pPr>
      <w:r w:rsidRPr="003012BD">
        <w:rPr>
          <w:rFonts w:cs="Times New Roman"/>
        </w:rPr>
        <w:t xml:space="preserve">Este é o cálculo feito no classificador de emoções </w:t>
      </w:r>
      <w:r w:rsidR="00A66850" w:rsidRPr="003012BD">
        <w:rPr>
          <w:rFonts w:cs="Times New Roman"/>
        </w:rPr>
        <w:t>contidos nas variáveis citadas:</w:t>
      </w:r>
    </w:p>
    <w:p w14:paraId="2EB02314" w14:textId="77777777" w:rsidR="00A66850" w:rsidRPr="00FD5298" w:rsidRDefault="00A66850" w:rsidP="00950C29">
      <w:pPr>
        <w:pStyle w:val="CTxt"/>
        <w:numPr>
          <w:ilvl w:val="0"/>
          <w:numId w:val="17"/>
        </w:numPr>
        <w:rPr>
          <w:rFonts w:ascii="Courier New" w:hAnsi="Courier New" w:cs="Courier New"/>
          <w:b/>
          <w:bCs/>
          <w:sz w:val="18"/>
          <w:szCs w:val="18"/>
          <w:rPrChange w:id="187" w:author="Olimar Junior" w:date="2020-04-24T13:16:00Z">
            <w:rPr>
              <w:rFonts w:ascii="Garamond" w:hAnsi="Garamond" w:cs="Times New Roman"/>
              <w:b/>
              <w:bCs/>
              <w:sz w:val="18"/>
              <w:szCs w:val="18"/>
            </w:rPr>
          </w:rPrChange>
        </w:rPr>
      </w:pPr>
      <w:proofErr w:type="spellStart"/>
      <w:r w:rsidRPr="00FD5298">
        <w:rPr>
          <w:rFonts w:ascii="Courier New" w:hAnsi="Courier New" w:cs="Courier New"/>
          <w:b/>
          <w:bCs/>
          <w:sz w:val="18"/>
          <w:szCs w:val="18"/>
          <w:rPrChange w:id="188" w:author="Olimar Junior" w:date="2020-04-24T13:16:00Z">
            <w:rPr>
              <w:rFonts w:ascii="Garamond" w:hAnsi="Garamond" w:cs="Times New Roman"/>
              <w:b/>
              <w:bCs/>
              <w:sz w:val="18"/>
              <w:szCs w:val="18"/>
            </w:rPr>
          </w:rPrChange>
        </w:rPr>
        <w:t>basecomclassificador</w:t>
      </w:r>
      <w:proofErr w:type="spellEnd"/>
      <w:r w:rsidRPr="00FD5298">
        <w:rPr>
          <w:rFonts w:ascii="Courier New" w:hAnsi="Courier New" w:cs="Courier New"/>
          <w:b/>
          <w:bCs/>
          <w:sz w:val="18"/>
          <w:szCs w:val="18"/>
          <w:rPrChange w:id="189" w:author="Olimar Junior" w:date="2020-04-24T13:16:00Z">
            <w:rPr>
              <w:rFonts w:ascii="Garamond" w:hAnsi="Garamond" w:cs="Times New Roman"/>
              <w:b/>
              <w:bCs/>
              <w:sz w:val="18"/>
              <w:szCs w:val="18"/>
            </w:rPr>
          </w:rPrChange>
        </w:rPr>
        <w:t xml:space="preserve"> = </w:t>
      </w:r>
      <w:proofErr w:type="spellStart"/>
      <w:proofErr w:type="gramStart"/>
      <w:r w:rsidRPr="00FD5298">
        <w:rPr>
          <w:rFonts w:ascii="Courier New" w:hAnsi="Courier New" w:cs="Courier New"/>
          <w:b/>
          <w:bCs/>
          <w:sz w:val="18"/>
          <w:szCs w:val="18"/>
          <w:rPrChange w:id="190" w:author="Olimar Junior" w:date="2020-04-24T13:16:00Z">
            <w:rPr>
              <w:rFonts w:ascii="Garamond" w:hAnsi="Garamond" w:cs="Times New Roman"/>
              <w:b/>
              <w:bCs/>
              <w:sz w:val="18"/>
              <w:szCs w:val="18"/>
            </w:rPr>
          </w:rPrChange>
        </w:rPr>
        <w:t>nltk.classify</w:t>
      </w:r>
      <w:proofErr w:type="gramEnd"/>
      <w:r w:rsidRPr="00FD5298">
        <w:rPr>
          <w:rFonts w:ascii="Courier New" w:hAnsi="Courier New" w:cs="Courier New"/>
          <w:b/>
          <w:bCs/>
          <w:sz w:val="18"/>
          <w:szCs w:val="18"/>
          <w:rPrChange w:id="191" w:author="Olimar Junior" w:date="2020-04-24T13:16:00Z">
            <w:rPr>
              <w:rFonts w:ascii="Garamond" w:hAnsi="Garamond" w:cs="Times New Roman"/>
              <w:b/>
              <w:bCs/>
              <w:sz w:val="18"/>
              <w:szCs w:val="18"/>
            </w:rPr>
          </w:rPrChange>
        </w:rPr>
        <w:t>.apply_features</w:t>
      </w:r>
      <w:proofErr w:type="spellEnd"/>
      <w:r w:rsidRPr="00FD5298">
        <w:rPr>
          <w:rFonts w:ascii="Courier New" w:hAnsi="Courier New" w:cs="Courier New"/>
          <w:b/>
          <w:bCs/>
          <w:sz w:val="18"/>
          <w:szCs w:val="18"/>
          <w:rPrChange w:id="192" w:author="Olimar Junior" w:date="2020-04-24T13:16:00Z">
            <w:rPr>
              <w:rFonts w:ascii="Garamond" w:hAnsi="Garamond" w:cs="Times New Roman"/>
              <w:b/>
              <w:bCs/>
              <w:sz w:val="18"/>
              <w:szCs w:val="18"/>
            </w:rPr>
          </w:rPrChange>
        </w:rPr>
        <w:t>(</w:t>
      </w:r>
      <w:proofErr w:type="spellStart"/>
      <w:r w:rsidRPr="00FD5298">
        <w:rPr>
          <w:rFonts w:ascii="Courier New" w:hAnsi="Courier New" w:cs="Courier New"/>
          <w:b/>
          <w:bCs/>
          <w:sz w:val="18"/>
          <w:szCs w:val="18"/>
          <w:rPrChange w:id="193" w:author="Olimar Junior" w:date="2020-04-24T13:16:00Z">
            <w:rPr>
              <w:rFonts w:ascii="Garamond" w:hAnsi="Garamond" w:cs="Times New Roman"/>
              <w:b/>
              <w:bCs/>
              <w:sz w:val="18"/>
              <w:szCs w:val="18"/>
            </w:rPr>
          </w:rPrChange>
        </w:rPr>
        <w:t>analisarpalavras</w:t>
      </w:r>
      <w:proofErr w:type="spellEnd"/>
      <w:r w:rsidRPr="00FD5298">
        <w:rPr>
          <w:rFonts w:ascii="Courier New" w:hAnsi="Courier New" w:cs="Courier New"/>
          <w:b/>
          <w:bCs/>
          <w:sz w:val="18"/>
          <w:szCs w:val="18"/>
          <w:rPrChange w:id="194" w:author="Olimar Junior" w:date="2020-04-24T13:16:00Z">
            <w:rPr>
              <w:rFonts w:ascii="Garamond" w:hAnsi="Garamond" w:cs="Times New Roman"/>
              <w:b/>
              <w:bCs/>
              <w:sz w:val="18"/>
              <w:szCs w:val="18"/>
            </w:rPr>
          </w:rPrChange>
        </w:rPr>
        <w:t xml:space="preserve">, </w:t>
      </w:r>
      <w:proofErr w:type="spellStart"/>
      <w:r w:rsidRPr="00FD5298">
        <w:rPr>
          <w:rFonts w:ascii="Courier New" w:hAnsi="Courier New" w:cs="Courier New"/>
          <w:b/>
          <w:bCs/>
          <w:sz w:val="18"/>
          <w:szCs w:val="18"/>
          <w:rPrChange w:id="195" w:author="Olimar Junior" w:date="2020-04-24T13:16:00Z">
            <w:rPr>
              <w:rFonts w:ascii="Garamond" w:hAnsi="Garamond" w:cs="Times New Roman"/>
              <w:b/>
              <w:bCs/>
              <w:sz w:val="18"/>
              <w:szCs w:val="18"/>
            </w:rPr>
          </w:rPrChange>
        </w:rPr>
        <w:t>frasescomstemming</w:t>
      </w:r>
      <w:proofErr w:type="spellEnd"/>
      <w:r w:rsidRPr="00FD5298">
        <w:rPr>
          <w:rFonts w:ascii="Courier New" w:hAnsi="Courier New" w:cs="Courier New"/>
          <w:b/>
          <w:bCs/>
          <w:sz w:val="18"/>
          <w:szCs w:val="18"/>
          <w:rPrChange w:id="196" w:author="Olimar Junior" w:date="2020-04-24T13:16:00Z">
            <w:rPr>
              <w:rFonts w:ascii="Garamond" w:hAnsi="Garamond" w:cs="Times New Roman"/>
              <w:b/>
              <w:bCs/>
              <w:sz w:val="18"/>
              <w:szCs w:val="18"/>
            </w:rPr>
          </w:rPrChange>
        </w:rPr>
        <w:t>)</w:t>
      </w:r>
    </w:p>
    <w:p w14:paraId="363E85EA" w14:textId="35300F6D" w:rsidR="00A66850" w:rsidRDefault="00A66850" w:rsidP="00950C29">
      <w:pPr>
        <w:pStyle w:val="CTxt"/>
        <w:numPr>
          <w:ilvl w:val="0"/>
          <w:numId w:val="17"/>
        </w:numPr>
        <w:rPr>
          <w:rFonts w:ascii="Courier New" w:hAnsi="Courier New" w:cs="Courier New"/>
          <w:b/>
          <w:bCs/>
          <w:sz w:val="18"/>
          <w:szCs w:val="18"/>
        </w:rPr>
      </w:pPr>
      <w:r w:rsidRPr="00FD5298">
        <w:rPr>
          <w:rFonts w:ascii="Courier New" w:hAnsi="Courier New" w:cs="Courier New"/>
          <w:b/>
          <w:bCs/>
          <w:sz w:val="18"/>
          <w:szCs w:val="18"/>
          <w:rPrChange w:id="197" w:author="Olimar Junior" w:date="2020-04-24T13:16:00Z">
            <w:rPr>
              <w:rFonts w:ascii="Garamond" w:hAnsi="Garamond" w:cs="Times New Roman"/>
              <w:b/>
              <w:bCs/>
              <w:sz w:val="18"/>
              <w:szCs w:val="18"/>
            </w:rPr>
          </w:rPrChange>
        </w:rPr>
        <w:t>print(</w:t>
      </w:r>
      <w:proofErr w:type="spellStart"/>
      <w:r w:rsidRPr="00FD5298">
        <w:rPr>
          <w:rFonts w:ascii="Courier New" w:hAnsi="Courier New" w:cs="Courier New"/>
          <w:b/>
          <w:bCs/>
          <w:sz w:val="18"/>
          <w:szCs w:val="18"/>
          <w:rPrChange w:id="198" w:author="Olimar Junior" w:date="2020-04-24T13:16:00Z">
            <w:rPr>
              <w:rFonts w:ascii="Garamond" w:hAnsi="Garamond" w:cs="Times New Roman"/>
              <w:b/>
              <w:bCs/>
              <w:sz w:val="18"/>
              <w:szCs w:val="18"/>
            </w:rPr>
          </w:rPrChange>
        </w:rPr>
        <w:t>basecomclassificador</w:t>
      </w:r>
      <w:proofErr w:type="spellEnd"/>
      <w:r w:rsidRPr="00FD5298">
        <w:rPr>
          <w:rFonts w:ascii="Courier New" w:hAnsi="Courier New" w:cs="Courier New"/>
          <w:b/>
          <w:bCs/>
          <w:sz w:val="18"/>
          <w:szCs w:val="18"/>
          <w:rPrChange w:id="199" w:author="Olimar Junior" w:date="2020-04-24T13:16:00Z">
            <w:rPr>
              <w:rFonts w:ascii="Garamond" w:hAnsi="Garamond" w:cs="Times New Roman"/>
              <w:b/>
              <w:bCs/>
              <w:sz w:val="18"/>
              <w:szCs w:val="18"/>
            </w:rPr>
          </w:rPrChange>
        </w:rPr>
        <w:t>)</w:t>
      </w:r>
    </w:p>
    <w:p w14:paraId="551DA9D2" w14:textId="77777777" w:rsidR="00C44419" w:rsidRDefault="00C44419" w:rsidP="00C44419">
      <w:pPr>
        <w:pStyle w:val="CDestaqueP1"/>
        <w:ind w:left="0" w:firstLine="0"/>
        <w:rPr>
          <w:b/>
          <w:bCs/>
          <w:sz w:val="28"/>
          <w:szCs w:val="28"/>
        </w:rPr>
      </w:pPr>
    </w:p>
    <w:p w14:paraId="19FE178D" w14:textId="10A42C74" w:rsidR="00C44419" w:rsidRPr="008B5293" w:rsidRDefault="00C44419" w:rsidP="00C44419">
      <w:pPr>
        <w:pStyle w:val="CDestaqueP1"/>
        <w:ind w:left="0" w:firstLine="0"/>
        <w:rPr>
          <w:b/>
          <w:bCs/>
          <w:sz w:val="28"/>
          <w:szCs w:val="28"/>
          <w:highlight w:val="magenta"/>
        </w:rPr>
      </w:pPr>
      <w:r w:rsidRPr="00C44419">
        <w:rPr>
          <w:b/>
          <w:bCs/>
          <w:sz w:val="28"/>
          <w:szCs w:val="28"/>
        </w:rPr>
        <w:t xml:space="preserve">Capítulo 3. Analisar os resultados gerados por algoritmos </w:t>
      </w:r>
      <w:r w:rsidRPr="008B5293">
        <w:rPr>
          <w:b/>
          <w:bCs/>
          <w:sz w:val="28"/>
          <w:szCs w:val="28"/>
          <w:highlight w:val="magenta"/>
        </w:rPr>
        <w:t>de análise de sentimentos.</w:t>
      </w:r>
    </w:p>
    <w:p w14:paraId="42AF3B2A" w14:textId="521D4865" w:rsidR="00D65936" w:rsidRPr="008B5293" w:rsidRDefault="006567A9" w:rsidP="00810B23">
      <w:pPr>
        <w:pStyle w:val="CDestaqueP1"/>
        <w:ind w:left="0" w:firstLine="0"/>
        <w:jc w:val="both"/>
        <w:rPr>
          <w:rFonts w:ascii="Times New Roman" w:hAnsi="Times New Roman" w:cs="Times New Roman"/>
          <w:highlight w:val="magenta"/>
        </w:rPr>
      </w:pPr>
      <w:r w:rsidRPr="008B5293">
        <w:rPr>
          <w:rFonts w:ascii="Times New Roman" w:hAnsi="Times New Roman" w:cs="Times New Roman"/>
          <w:highlight w:val="magenta"/>
        </w:rPr>
        <w:t>Cada negócio, cada dataset</w:t>
      </w:r>
      <w:r w:rsidR="00D65936" w:rsidRPr="008B5293">
        <w:rPr>
          <w:rFonts w:ascii="Times New Roman" w:hAnsi="Times New Roman" w:cs="Times New Roman"/>
          <w:highlight w:val="magenta"/>
        </w:rPr>
        <w:t xml:space="preserve"> e banco</w:t>
      </w:r>
      <w:r w:rsidRPr="008B5293">
        <w:rPr>
          <w:rFonts w:ascii="Times New Roman" w:hAnsi="Times New Roman" w:cs="Times New Roman"/>
          <w:highlight w:val="magenta"/>
        </w:rPr>
        <w:t>, cada conjunto</w:t>
      </w:r>
      <w:r w:rsidR="00D65936" w:rsidRPr="008B5293">
        <w:rPr>
          <w:rFonts w:ascii="Times New Roman" w:hAnsi="Times New Roman" w:cs="Times New Roman"/>
          <w:highlight w:val="magenta"/>
        </w:rPr>
        <w:t xml:space="preserve"> de letras</w:t>
      </w:r>
      <w:r w:rsidRPr="008B5293">
        <w:rPr>
          <w:rFonts w:ascii="Times New Roman" w:hAnsi="Times New Roman" w:cs="Times New Roman"/>
          <w:highlight w:val="magenta"/>
        </w:rPr>
        <w:t xml:space="preserve"> e cada caso possui uma lógica interna, formada por fatores econômicos, geográficos, demográficos, psicológicos, mercadológicos, processuais, legais, </w:t>
      </w:r>
      <w:proofErr w:type="spellStart"/>
      <w:r w:rsidR="00D65936" w:rsidRPr="008B5293">
        <w:rPr>
          <w:rFonts w:ascii="Times New Roman" w:hAnsi="Times New Roman" w:cs="Times New Roman"/>
          <w:highlight w:val="magenta"/>
        </w:rPr>
        <w:t>sociográficos</w:t>
      </w:r>
      <w:proofErr w:type="spellEnd"/>
      <w:r w:rsidR="00D65936" w:rsidRPr="008B5293">
        <w:rPr>
          <w:rFonts w:ascii="Times New Roman" w:hAnsi="Times New Roman" w:cs="Times New Roman"/>
          <w:highlight w:val="magenta"/>
        </w:rPr>
        <w:t xml:space="preserve">, </w:t>
      </w:r>
      <w:r w:rsidRPr="008B5293">
        <w:rPr>
          <w:rFonts w:ascii="Times New Roman" w:hAnsi="Times New Roman" w:cs="Times New Roman"/>
          <w:highlight w:val="magenta"/>
        </w:rPr>
        <w:t>governamentais, climáticos... Ou seja, cada caso  é um caso, cada planilha de dados coletados possui uma probabilidade</w:t>
      </w:r>
      <w:r w:rsidR="00D65936" w:rsidRPr="008B5293">
        <w:rPr>
          <w:rFonts w:ascii="Times New Roman" w:hAnsi="Times New Roman" w:cs="Times New Roman"/>
          <w:highlight w:val="magenta"/>
        </w:rPr>
        <w:t xml:space="preserve"> e lógica</w:t>
      </w:r>
      <w:r w:rsidRPr="008B5293">
        <w:rPr>
          <w:rFonts w:ascii="Times New Roman" w:hAnsi="Times New Roman" w:cs="Times New Roman"/>
          <w:highlight w:val="magenta"/>
        </w:rPr>
        <w:t xml:space="preserve"> interna, e descobrir esta lógica é a base d</w:t>
      </w:r>
      <w:r w:rsidR="00D65936" w:rsidRPr="008B5293">
        <w:rPr>
          <w:rFonts w:ascii="Times New Roman" w:hAnsi="Times New Roman" w:cs="Times New Roman"/>
          <w:highlight w:val="magenta"/>
        </w:rPr>
        <w:t xml:space="preserve">o Data Science. </w:t>
      </w:r>
    </w:p>
    <w:p w14:paraId="05CD0A19" w14:textId="5951F5BD" w:rsidR="00D65936" w:rsidRPr="008B5293" w:rsidRDefault="00D65936" w:rsidP="00810B23">
      <w:pPr>
        <w:pStyle w:val="CDestaqueP1"/>
        <w:ind w:left="0" w:firstLine="0"/>
        <w:jc w:val="both"/>
        <w:rPr>
          <w:rFonts w:ascii="Times New Roman" w:hAnsi="Times New Roman" w:cs="Times New Roman"/>
          <w:highlight w:val="magenta"/>
        </w:rPr>
      </w:pPr>
      <w:r w:rsidRPr="008B5293">
        <w:rPr>
          <w:rFonts w:ascii="Times New Roman" w:hAnsi="Times New Roman" w:cs="Times New Roman"/>
          <w:highlight w:val="magenta"/>
        </w:rPr>
        <w:t xml:space="preserve">A matriz de confusão avalia na primeira coluna se o que era para dar positivo, deu positivo, ou se o que era para dar negativo, deu negativo, então teríamos verdadeiro positivo e verdadeiro negativo. A última coluna avalia se o previsto foi falso, se o que era para dar positivo, deu falso negativo, ou se </w:t>
      </w:r>
      <w:proofErr w:type="spellStart"/>
      <w:r w:rsidRPr="008B5293">
        <w:rPr>
          <w:rFonts w:ascii="Times New Roman" w:hAnsi="Times New Roman" w:cs="Times New Roman"/>
          <w:highlight w:val="magenta"/>
        </w:rPr>
        <w:t>eo</w:t>
      </w:r>
      <w:proofErr w:type="spellEnd"/>
      <w:r w:rsidRPr="008B5293">
        <w:rPr>
          <w:rFonts w:ascii="Times New Roman" w:hAnsi="Times New Roman" w:cs="Times New Roman"/>
          <w:highlight w:val="magenta"/>
        </w:rPr>
        <w:t xml:space="preserve"> que era para dar negativo, deu falso positivo. </w:t>
      </w:r>
    </w:p>
    <w:p w14:paraId="4139948E" w14:textId="510EC5BC" w:rsidR="006567A9" w:rsidRPr="00810B23" w:rsidRDefault="006567A9" w:rsidP="00810B23">
      <w:pPr>
        <w:pStyle w:val="CDestaqueP1"/>
        <w:ind w:left="0" w:firstLine="0"/>
        <w:jc w:val="both"/>
        <w:rPr>
          <w:rFonts w:ascii="Times New Roman" w:hAnsi="Times New Roman" w:cs="Times New Roman"/>
        </w:rPr>
      </w:pPr>
      <w:r w:rsidRPr="008B5293">
        <w:rPr>
          <w:rFonts w:ascii="Times New Roman" w:hAnsi="Times New Roman" w:cs="Times New Roman"/>
          <w:highlight w:val="magenta"/>
        </w:rPr>
        <w:t xml:space="preserve">Suponha tenhamos 4 palavras: Feliz, Alegre, Triste, Chateada. O código de </w:t>
      </w:r>
      <w:proofErr w:type="spellStart"/>
      <w:r w:rsidRPr="008B5293">
        <w:rPr>
          <w:rFonts w:ascii="Times New Roman" w:hAnsi="Times New Roman" w:cs="Times New Roman"/>
          <w:highlight w:val="magenta"/>
        </w:rPr>
        <w:t>Naive</w:t>
      </w:r>
      <w:proofErr w:type="spellEnd"/>
      <w:r w:rsidRPr="008B5293">
        <w:rPr>
          <w:rFonts w:ascii="Times New Roman" w:hAnsi="Times New Roman" w:cs="Times New Roman"/>
          <w:highlight w:val="magenta"/>
        </w:rPr>
        <w:t xml:space="preserve"> </w:t>
      </w:r>
      <w:proofErr w:type="spellStart"/>
      <w:r w:rsidRPr="008B5293">
        <w:rPr>
          <w:rFonts w:ascii="Times New Roman" w:hAnsi="Times New Roman" w:cs="Times New Roman"/>
          <w:highlight w:val="magenta"/>
        </w:rPr>
        <w:t>Bayes</w:t>
      </w:r>
      <w:proofErr w:type="spellEnd"/>
      <w:r w:rsidRPr="008B5293">
        <w:rPr>
          <w:rFonts w:ascii="Times New Roman" w:hAnsi="Times New Roman" w:cs="Times New Roman"/>
          <w:highlight w:val="magenta"/>
        </w:rPr>
        <w:t xml:space="preserve"> colocou erroneamente “chateada” como “alegria”, ele colou “Feliz e Alegre” certamente como alegria, e colocou “triste” como não alegria. Logo ele acertou em três e errou em dois</w:t>
      </w:r>
      <w:r w:rsidR="00D65936" w:rsidRPr="008B5293">
        <w:rPr>
          <w:rFonts w:ascii="Times New Roman" w:hAnsi="Times New Roman" w:cs="Times New Roman"/>
          <w:highlight w:val="magenta"/>
        </w:rPr>
        <w:t>, ele errou colocando chateada como “não alegria”</w:t>
      </w:r>
      <w:r w:rsidRPr="008B5293">
        <w:rPr>
          <w:rFonts w:ascii="Times New Roman" w:hAnsi="Times New Roman" w:cs="Times New Roman"/>
          <w:highlight w:val="magenta"/>
        </w:rPr>
        <w:t>.  A linha representa a realidade.</w:t>
      </w:r>
    </w:p>
    <w:p w14:paraId="2BFC371B" w14:textId="77777777" w:rsidR="006567A9" w:rsidRDefault="006567A9" w:rsidP="00C44419">
      <w:pPr>
        <w:pStyle w:val="CDestaqueP1"/>
        <w:ind w:left="0" w:firstLine="0"/>
      </w:pPr>
    </w:p>
    <w:p w14:paraId="33D9748B" w14:textId="77777777" w:rsidR="00667005" w:rsidRPr="002B4545" w:rsidRDefault="006567A9" w:rsidP="00667005">
      <w:pPr>
        <w:pBdr>
          <w:top w:val="single" w:sz="2" w:space="3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>
        <w:t xml:space="preserve"> </w:t>
      </w:r>
      <w:r w:rsidR="00667005" w:rsidRPr="002B4545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="00667005" w:rsidRPr="002B4545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 ELEMENT </w:instrText>
      </w:r>
      <w:r w:rsidR="00667005" w:rsidRPr="002B4545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="00667005" w:rsidRPr="002B4545">
        <w:rPr>
          <w:rFonts w:ascii="Arial" w:eastAsia="Times New Roman" w:hAnsi="Arial" w:cs="Times New Roman"/>
          <w:b/>
          <w:color w:val="2F275B"/>
          <w:sz w:val="18"/>
        </w:rPr>
        <w:instrText>SEQ TPS_Element</w:instrText>
      </w:r>
      <w:r w:rsidR="00667005" w:rsidRPr="002B4545">
        <w:rPr>
          <w:rFonts w:ascii="Arial" w:eastAsia="Times New Roman" w:hAnsi="Arial" w:cs="Times New Roman"/>
          <w:b/>
          <w:color w:val="2F275B"/>
          <w:sz w:val="18"/>
        </w:rPr>
        <w:fldChar w:fldCharType="separate"/>
      </w:r>
      <w:r w:rsidR="00667005" w:rsidRPr="002B4545">
        <w:rPr>
          <w:rFonts w:ascii="Arial" w:eastAsia="Times New Roman" w:hAnsi="Arial" w:cs="Times New Roman"/>
          <w:b/>
          <w:noProof/>
          <w:color w:val="2F275B"/>
          <w:sz w:val="18"/>
        </w:rPr>
        <w:instrText>6</w:instrText>
      </w:r>
      <w:r w:rsidR="00667005" w:rsidRPr="002B4545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  <w:r w:rsidR="00667005" w:rsidRPr="002B4545">
        <w:rPr>
          <w:rFonts w:ascii="Arial" w:eastAsia="Times New Roman" w:hAnsi="Arial" w:cs="Times New Roman"/>
          <w:b/>
          <w:color w:val="2F275B"/>
          <w:sz w:val="18"/>
        </w:rPr>
        <w:instrText>: Quadros</w:instrText>
      </w:r>
      <w:r w:rsidR="00667005" w:rsidRPr="002B4545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begin"/>
      </w:r>
      <w:r w:rsidR="00667005" w:rsidRPr="002B4545">
        <w:rPr>
          <w:rFonts w:ascii="Arial" w:eastAsia="Times New Roman" w:hAnsi="Arial" w:cs="Times New Roman"/>
          <w:b/>
          <w:vanish/>
          <w:color w:val="2F275B"/>
          <w:sz w:val="18"/>
        </w:rPr>
        <w:instrText>Name="Quadros" ID="3C8D565A-CB63-3341-99FE-CB80BF11F177" Variant="Automatic"</w:instrText>
      </w:r>
      <w:r w:rsidR="00667005" w:rsidRPr="002B4545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end"/>
      </w:r>
      <w:r w:rsidR="00667005" w:rsidRPr="002B4545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3858B9C2" w14:textId="77777777" w:rsidR="00667005" w:rsidRPr="002B4545" w:rsidRDefault="00667005" w:rsidP="00667005">
      <w:pPr>
        <w:shd w:val="clear" w:color="auto" w:fill="C9D5B3"/>
        <w:spacing w:line="300" w:lineRule="auto"/>
        <w:rPr>
          <w:rFonts w:ascii="Arial" w:eastAsia="Times New Roman" w:hAnsi="Arial" w:cs="Times New Roman"/>
          <w:color w:val="2F275B"/>
          <w:sz w:val="18"/>
        </w:rPr>
      </w:pPr>
      <w:r w:rsidRPr="002B4545">
        <w:rPr>
          <w:rFonts w:ascii="Arial" w:eastAsia="Times New Roman" w:hAnsi="Arial" w:cs="Times New Roman"/>
          <w:color w:val="2F275B"/>
          <w:sz w:val="18"/>
        </w:rPr>
        <w:fldChar w:fldCharType="begin"/>
      </w:r>
      <w:r w:rsidRPr="002B4545">
        <w:rPr>
          <w:rFonts w:ascii="Arial" w:eastAsia="Times New Roman" w:hAnsi="Arial" w:cs="Times New Roman"/>
          <w:color w:val="2F275B"/>
          <w:sz w:val="18"/>
        </w:rPr>
        <w:instrText xml:space="preserve"> MACROBUTTON TPS_ElementField Quadro_Fonte: </w:instrText>
      </w:r>
      <w:r w:rsidRPr="002B4545">
        <w:rPr>
          <w:rFonts w:ascii="Arial" w:eastAsia="Times New Roman" w:hAnsi="Arial" w:cs="Times New Roman"/>
          <w:vanish/>
          <w:color w:val="2F275B"/>
          <w:sz w:val="18"/>
        </w:rPr>
        <w:fldChar w:fldCharType="begin"/>
      </w:r>
      <w:r w:rsidRPr="002B4545">
        <w:rPr>
          <w:rFonts w:ascii="Arial" w:eastAsia="Times New Roman" w:hAnsi="Arial" w:cs="Times New Roman"/>
          <w:vanish/>
          <w:color w:val="2F275B"/>
          <w:sz w:val="18"/>
        </w:rPr>
        <w:instrText>Name="Quadro_Fonte" Value=""</w:instrText>
      </w:r>
      <w:r w:rsidRPr="002B4545">
        <w:rPr>
          <w:rFonts w:ascii="Arial" w:eastAsia="Times New Roman" w:hAnsi="Arial" w:cs="Times New Roman"/>
          <w:vanish/>
          <w:color w:val="2F275B"/>
          <w:sz w:val="18"/>
        </w:rPr>
        <w:fldChar w:fldCharType="end"/>
      </w:r>
      <w:r w:rsidRPr="002B4545">
        <w:rPr>
          <w:rFonts w:ascii="Arial" w:eastAsia="Times New Roman" w:hAnsi="Arial" w:cs="Times New Roman"/>
          <w:color w:val="2F275B"/>
          <w:sz w:val="18"/>
        </w:rPr>
        <w:fldChar w:fldCharType="end"/>
      </w:r>
      <w:r>
        <w:rPr>
          <w:rFonts w:ascii="Arial" w:eastAsia="Times New Roman" w:hAnsi="Arial" w:cs="Times New Roman"/>
          <w:color w:val="2F275B"/>
          <w:sz w:val="18"/>
        </w:rPr>
        <w:t>Do autor - 2020</w:t>
      </w:r>
    </w:p>
    <w:p w14:paraId="3EDB2955" w14:textId="663B9972" w:rsidR="00667005" w:rsidRPr="002B4545" w:rsidRDefault="00667005" w:rsidP="00667005">
      <w:pPr>
        <w:shd w:val="clear" w:color="auto" w:fill="C9D5B3"/>
        <w:spacing w:line="300" w:lineRule="auto"/>
        <w:rPr>
          <w:rFonts w:ascii="Arial" w:eastAsia="Times New Roman" w:hAnsi="Arial" w:cs="Times New Roman"/>
          <w:color w:val="2F275B"/>
          <w:sz w:val="18"/>
        </w:rPr>
      </w:pPr>
      <w:r w:rsidRPr="002B4545">
        <w:rPr>
          <w:rFonts w:ascii="Arial" w:eastAsia="Times New Roman" w:hAnsi="Arial" w:cs="Times New Roman"/>
          <w:color w:val="2F275B"/>
          <w:sz w:val="18"/>
        </w:rPr>
        <w:fldChar w:fldCharType="begin"/>
      </w:r>
      <w:r w:rsidRPr="002B4545">
        <w:rPr>
          <w:rFonts w:ascii="Arial" w:eastAsia="Times New Roman" w:hAnsi="Arial" w:cs="Times New Roman"/>
          <w:color w:val="2F275B"/>
          <w:sz w:val="18"/>
        </w:rPr>
        <w:instrText xml:space="preserve"> MACROBUTTON TPS_ElementField Quadro_Titulo: </w:instrText>
      </w:r>
      <w:r w:rsidRPr="002B4545">
        <w:rPr>
          <w:rFonts w:ascii="Arial" w:eastAsia="Times New Roman" w:hAnsi="Arial" w:cs="Times New Roman"/>
          <w:vanish/>
          <w:color w:val="2F275B"/>
          <w:sz w:val="18"/>
        </w:rPr>
        <w:fldChar w:fldCharType="begin"/>
      </w:r>
      <w:r w:rsidRPr="002B4545">
        <w:rPr>
          <w:rFonts w:ascii="Arial" w:eastAsia="Times New Roman" w:hAnsi="Arial" w:cs="Times New Roman"/>
          <w:vanish/>
          <w:color w:val="2F275B"/>
          <w:sz w:val="18"/>
        </w:rPr>
        <w:instrText>Name="Quadro_Titulo" Value=""</w:instrText>
      </w:r>
      <w:r w:rsidRPr="002B4545">
        <w:rPr>
          <w:rFonts w:ascii="Arial" w:eastAsia="Times New Roman" w:hAnsi="Arial" w:cs="Times New Roman"/>
          <w:vanish/>
          <w:color w:val="2F275B"/>
          <w:sz w:val="18"/>
        </w:rPr>
        <w:fldChar w:fldCharType="end"/>
      </w:r>
      <w:r w:rsidRPr="002B4545">
        <w:rPr>
          <w:rFonts w:ascii="Arial" w:eastAsia="Times New Roman" w:hAnsi="Arial" w:cs="Times New Roman"/>
          <w:color w:val="2F275B"/>
          <w:sz w:val="18"/>
        </w:rPr>
        <w:fldChar w:fldCharType="end"/>
      </w:r>
      <w:r>
        <w:rPr>
          <w:rFonts w:ascii="Arial" w:eastAsia="Times New Roman" w:hAnsi="Arial" w:cs="Times New Roman"/>
          <w:color w:val="2F275B"/>
          <w:sz w:val="18"/>
        </w:rPr>
        <w:t>Matriz de confusão</w:t>
      </w:r>
    </w:p>
    <w:tbl>
      <w:tblPr>
        <w:tblStyle w:val="Tabelacomgrade"/>
        <w:tblW w:w="11341" w:type="dxa"/>
        <w:tblInd w:w="-1423" w:type="dxa"/>
        <w:tblLook w:val="04A0" w:firstRow="1" w:lastRow="0" w:firstColumn="1" w:lastColumn="0" w:noHBand="0" w:noVBand="1"/>
      </w:tblPr>
      <w:tblGrid>
        <w:gridCol w:w="746"/>
        <w:gridCol w:w="769"/>
        <w:gridCol w:w="1569"/>
        <w:gridCol w:w="3721"/>
        <w:gridCol w:w="4536"/>
      </w:tblGrid>
      <w:tr w:rsidR="00667005" w14:paraId="4ACA2784" w14:textId="77777777" w:rsidTr="004E780F">
        <w:trPr>
          <w:gridBefore w:val="2"/>
          <w:wBefore w:w="1515" w:type="dxa"/>
          <w:trHeight w:val="384"/>
        </w:trPr>
        <w:tc>
          <w:tcPr>
            <w:tcW w:w="98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546A" w:themeFill="text2"/>
            <w:vAlign w:val="bottom"/>
            <w:hideMark/>
          </w:tcPr>
          <w:p w14:paraId="7590B058" w14:textId="77777777" w:rsidR="00667005" w:rsidRDefault="00667005" w:rsidP="004E780F">
            <w:pPr>
              <w:pStyle w:val="CDestaqueP1"/>
              <w:rPr>
                <w:rFonts w:eastAsia="Times New Roman"/>
                <w:color w:val="auto"/>
                <w:sz w:val="22"/>
                <w:szCs w:val="24"/>
              </w:rPr>
            </w:pPr>
            <w:r w:rsidRPr="00D65936">
              <w:rPr>
                <w:color w:val="FFFFFF" w:themeColor="background1"/>
              </w:rPr>
              <w:lastRenderedPageBreak/>
              <w:t>É ALEGRIA?</w:t>
            </w:r>
          </w:p>
        </w:tc>
      </w:tr>
      <w:tr w:rsidR="00667005" w14:paraId="7B035A38" w14:textId="77777777" w:rsidTr="004E780F">
        <w:trPr>
          <w:trHeight w:val="520"/>
        </w:trPr>
        <w:tc>
          <w:tcPr>
            <w:tcW w:w="1134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vAlign w:val="center"/>
            <w:hideMark/>
          </w:tcPr>
          <w:p w14:paraId="485ABD0F" w14:textId="77777777" w:rsidR="00667005" w:rsidRDefault="00667005" w:rsidP="004E780F">
            <w:pPr>
              <w:pStyle w:val="CDestaqueP1"/>
            </w:pPr>
            <w:r>
              <w:t>Previsto</w:t>
            </w:r>
          </w:p>
          <w:p w14:paraId="5C13B493" w14:textId="77777777" w:rsidR="00667005" w:rsidRDefault="00667005" w:rsidP="004E780F">
            <w:pPr>
              <w:pStyle w:val="CDestaqueP1"/>
            </w:pPr>
          </w:p>
        </w:tc>
      </w:tr>
      <w:tr w:rsidR="00667005" w14:paraId="2AD2659D" w14:textId="77777777" w:rsidTr="004E780F">
        <w:tc>
          <w:tcPr>
            <w:tcW w:w="7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textDirection w:val="btLr"/>
            <w:vAlign w:val="center"/>
            <w:hideMark/>
          </w:tcPr>
          <w:p w14:paraId="4AA908FC" w14:textId="77777777" w:rsidR="00667005" w:rsidRDefault="00667005" w:rsidP="004E780F">
            <w:pPr>
              <w:pStyle w:val="CDestaqueP1"/>
              <w:ind w:left="113" w:firstLine="0"/>
            </w:pPr>
            <w:r>
              <w:t xml:space="preserve">Realidade 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CA8217" w14:textId="77777777" w:rsidR="00667005" w:rsidRDefault="00667005" w:rsidP="004E780F">
            <w:pPr>
              <w:pStyle w:val="CDestaqueP1"/>
            </w:pP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0ED7E53" w14:textId="77777777" w:rsidR="00667005" w:rsidRDefault="00667005" w:rsidP="004E780F">
            <w:pPr>
              <w:pStyle w:val="CDestaqueP1"/>
            </w:pPr>
            <w:r>
              <w:t>Positivo (coluna 1)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2142B6B" w14:textId="77777777" w:rsidR="00667005" w:rsidRDefault="00667005" w:rsidP="004E780F">
            <w:pPr>
              <w:pStyle w:val="CDestaqueP1"/>
            </w:pPr>
            <w:r>
              <w:t>Negativo (coluna2)</w:t>
            </w:r>
          </w:p>
        </w:tc>
      </w:tr>
      <w:tr w:rsidR="00667005" w14:paraId="03EE191A" w14:textId="77777777" w:rsidTr="004E780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10549" w14:textId="77777777" w:rsidR="00667005" w:rsidRDefault="00667005" w:rsidP="004E780F">
            <w:pPr>
              <w:pStyle w:val="CDestaqueP1"/>
              <w:rPr>
                <w:rFonts w:eastAsia="Times New Roman" w:cs="Times New Roman"/>
                <w:sz w:val="22"/>
                <w:szCs w:val="24"/>
              </w:rPr>
            </w:pP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A84A5C6" w14:textId="77777777" w:rsidR="00667005" w:rsidRDefault="00667005" w:rsidP="004E780F">
            <w:pPr>
              <w:pStyle w:val="CDestaqueP1"/>
            </w:pPr>
            <w:r>
              <w:t>Positivo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8781E" w14:textId="77777777" w:rsidR="00667005" w:rsidRDefault="00667005" w:rsidP="004E780F">
            <w:pPr>
              <w:pStyle w:val="CDestaqueP1"/>
              <w:ind w:firstLine="0"/>
            </w:pPr>
            <w:r>
              <w:t>Feliz e Alegre</w:t>
            </w:r>
          </w:p>
          <w:p w14:paraId="3484F2E9" w14:textId="77777777" w:rsidR="00667005" w:rsidRDefault="00667005" w:rsidP="004E780F">
            <w:pPr>
              <w:pStyle w:val="CDestaqueP1"/>
              <w:ind w:firstLine="0"/>
            </w:pPr>
            <w:r w:rsidRPr="00D65936">
              <w:rPr>
                <w:sz w:val="18"/>
                <w:szCs w:val="20"/>
              </w:rPr>
              <w:t>(VERDADEIRO POSITIVO)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6B67B094" w14:textId="77777777" w:rsidR="00667005" w:rsidRPr="00D65936" w:rsidRDefault="00667005" w:rsidP="004E780F">
            <w:pPr>
              <w:pStyle w:val="CDestaqueP1"/>
              <w:rPr>
                <w:sz w:val="16"/>
                <w:szCs w:val="18"/>
              </w:rPr>
            </w:pPr>
            <w:r w:rsidRPr="00D65936">
              <w:rPr>
                <w:sz w:val="16"/>
                <w:szCs w:val="18"/>
              </w:rPr>
              <w:t>Chateada (FALSO NEGATIVO)</w:t>
            </w:r>
          </w:p>
        </w:tc>
      </w:tr>
      <w:tr w:rsidR="00667005" w14:paraId="77139B20" w14:textId="77777777" w:rsidTr="004E780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5AD52" w14:textId="77777777" w:rsidR="00667005" w:rsidRDefault="00667005" w:rsidP="004E780F">
            <w:pPr>
              <w:pStyle w:val="CDestaqueP1"/>
              <w:rPr>
                <w:rFonts w:eastAsia="Times New Roman" w:cs="Times New Roman"/>
                <w:sz w:val="22"/>
                <w:szCs w:val="24"/>
              </w:rPr>
            </w:pP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C170970" w14:textId="77777777" w:rsidR="00667005" w:rsidRDefault="00667005" w:rsidP="004E780F">
            <w:pPr>
              <w:pStyle w:val="CDestaqueP1"/>
            </w:pPr>
            <w:r>
              <w:t>Negativo</w:t>
            </w:r>
          </w:p>
        </w:tc>
        <w:tc>
          <w:tcPr>
            <w:tcW w:w="3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4AD2080C" w14:textId="77777777" w:rsidR="00667005" w:rsidRDefault="00667005" w:rsidP="004E780F">
            <w:pPr>
              <w:pStyle w:val="CDestaqueP1"/>
            </w:pPr>
            <w:r w:rsidRPr="00D65936">
              <w:rPr>
                <w:sz w:val="16"/>
                <w:szCs w:val="18"/>
              </w:rPr>
              <w:t>(VERDADEIRO NEGATIVO)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B7FA9" w14:textId="77777777" w:rsidR="00667005" w:rsidRPr="00D65936" w:rsidRDefault="00667005" w:rsidP="004E780F">
            <w:pPr>
              <w:pStyle w:val="CDestaqueP1"/>
              <w:rPr>
                <w:sz w:val="16"/>
                <w:szCs w:val="18"/>
              </w:rPr>
            </w:pPr>
            <w:r w:rsidRPr="00D65936">
              <w:rPr>
                <w:sz w:val="16"/>
                <w:szCs w:val="18"/>
              </w:rPr>
              <w:t>Triste</w:t>
            </w:r>
          </w:p>
          <w:p w14:paraId="60AD6549" w14:textId="77777777" w:rsidR="00667005" w:rsidRPr="00D65936" w:rsidRDefault="00667005" w:rsidP="004E780F">
            <w:pPr>
              <w:pStyle w:val="CDestaqueP1"/>
              <w:rPr>
                <w:sz w:val="16"/>
                <w:szCs w:val="18"/>
              </w:rPr>
            </w:pPr>
            <w:r w:rsidRPr="00D65936">
              <w:rPr>
                <w:sz w:val="16"/>
                <w:szCs w:val="18"/>
              </w:rPr>
              <w:t>(VERDADEIRO NEGATIVO)</w:t>
            </w:r>
          </w:p>
        </w:tc>
      </w:tr>
    </w:tbl>
    <w:p w14:paraId="71B2CF4F" w14:textId="77777777" w:rsidR="00667005" w:rsidRPr="003012BD" w:rsidRDefault="00667005" w:rsidP="00667005">
      <w:pPr>
        <w:pBdr>
          <w:bottom w:val="single" w:sz="2" w:space="1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TPS_ElementEnd END 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054A2866" w14:textId="73C80780" w:rsidR="006567A9" w:rsidRPr="00C44419" w:rsidRDefault="006567A9" w:rsidP="00C44419">
      <w:pPr>
        <w:pStyle w:val="CDestaqueP1"/>
        <w:ind w:left="0" w:firstLine="0"/>
        <w:rPr>
          <w:b/>
          <w:bCs/>
          <w:sz w:val="28"/>
          <w:szCs w:val="28"/>
        </w:rPr>
      </w:pPr>
    </w:p>
    <w:p w14:paraId="35410232" w14:textId="77777777" w:rsidR="00C44419" w:rsidRPr="00FD5298" w:rsidRDefault="00C44419" w:rsidP="00C44419">
      <w:pPr>
        <w:pStyle w:val="CTxt"/>
        <w:rPr>
          <w:rFonts w:ascii="Courier New" w:hAnsi="Courier New" w:cs="Courier New"/>
          <w:b/>
          <w:bCs/>
          <w:sz w:val="18"/>
          <w:szCs w:val="18"/>
          <w:rPrChange w:id="200" w:author="Olimar Junior" w:date="2020-04-24T13:16:00Z">
            <w:rPr>
              <w:rFonts w:ascii="Garamond" w:hAnsi="Garamond" w:cs="Times New Roman"/>
              <w:b/>
              <w:bCs/>
              <w:sz w:val="18"/>
              <w:szCs w:val="18"/>
            </w:rPr>
          </w:rPrChange>
        </w:rPr>
      </w:pPr>
    </w:p>
    <w:p w14:paraId="291B795E" w14:textId="69D851A3" w:rsidR="00BF0895" w:rsidRDefault="00BF0895" w:rsidP="00BF0895">
      <w:pPr>
        <w:pStyle w:val="CTxt"/>
        <w:ind w:firstLine="0"/>
        <w:rPr>
          <w:rFonts w:cs="Times New Roman"/>
          <w:b/>
          <w:bCs/>
        </w:rPr>
      </w:pPr>
      <w:r w:rsidRPr="003012BD">
        <w:rPr>
          <w:rFonts w:cs="Times New Roman"/>
          <w:b/>
          <w:bCs/>
        </w:rPr>
        <w:t>Avaliar acurácia e matriz de confusão</w:t>
      </w:r>
    </w:p>
    <w:p w14:paraId="7B066967" w14:textId="77777777" w:rsidR="00BC5230" w:rsidRPr="003012BD" w:rsidRDefault="00BC5230" w:rsidP="00BF0895">
      <w:pPr>
        <w:pStyle w:val="CTxt"/>
        <w:ind w:firstLine="0"/>
        <w:rPr>
          <w:rFonts w:cs="Times New Roman"/>
          <w:b/>
          <w:bCs/>
        </w:rPr>
      </w:pPr>
    </w:p>
    <w:p w14:paraId="6779DD86" w14:textId="0B98AFD1" w:rsidR="007C49B5" w:rsidRPr="008B5293" w:rsidRDefault="00614A80">
      <w:pPr>
        <w:pStyle w:val="CTxt"/>
        <w:rPr>
          <w:rFonts w:cs="Times New Roman"/>
          <w:highlight w:val="magenta"/>
        </w:rPr>
        <w:pPrChange w:id="201" w:author="Olimar Junior" w:date="2020-04-24T13:16:00Z">
          <w:pPr>
            <w:pStyle w:val="CTxt"/>
            <w:ind w:firstLine="0"/>
          </w:pPr>
        </w:pPrChange>
      </w:pPr>
      <w:r w:rsidRPr="008B5293">
        <w:rPr>
          <w:rFonts w:cs="Times New Roman"/>
          <w:highlight w:val="magenta"/>
        </w:rPr>
        <w:t>Agora que você já sabe analisar textos, precisa verificar se a</w:t>
      </w:r>
      <w:r w:rsidR="000D6918" w:rsidRPr="008B5293">
        <w:rPr>
          <w:rFonts w:cs="Times New Roman"/>
          <w:highlight w:val="magenta"/>
        </w:rPr>
        <w:t xml:space="preserve"> a</w:t>
      </w:r>
      <w:r w:rsidRPr="008B5293">
        <w:rPr>
          <w:rFonts w:cs="Times New Roman"/>
          <w:highlight w:val="magenta"/>
        </w:rPr>
        <w:t xml:space="preserve">nálise </w:t>
      </w:r>
      <w:r w:rsidR="000D6918" w:rsidRPr="008B5293">
        <w:rPr>
          <w:rFonts w:cs="Times New Roman"/>
          <w:highlight w:val="magenta"/>
        </w:rPr>
        <w:t xml:space="preserve">está </w:t>
      </w:r>
      <w:r w:rsidRPr="008B5293">
        <w:rPr>
          <w:rFonts w:cs="Times New Roman"/>
          <w:highlight w:val="magenta"/>
        </w:rPr>
        <w:t>certa</w:t>
      </w:r>
      <w:r w:rsidR="000D6918" w:rsidRPr="008B5293">
        <w:rPr>
          <w:rFonts w:cs="Times New Roman"/>
          <w:highlight w:val="magenta"/>
        </w:rPr>
        <w:t>.</w:t>
      </w:r>
      <w:r w:rsidRPr="008B5293">
        <w:rPr>
          <w:rFonts w:cs="Times New Roman"/>
          <w:highlight w:val="magenta"/>
        </w:rPr>
        <w:t xml:space="preserve"> </w:t>
      </w:r>
      <w:r w:rsidR="000D6918" w:rsidRPr="008B5293">
        <w:rPr>
          <w:rFonts w:cs="Times New Roman"/>
          <w:highlight w:val="magenta"/>
        </w:rPr>
        <w:t xml:space="preserve">Neste sentido, </w:t>
      </w:r>
      <w:commentRangeStart w:id="202"/>
      <w:r w:rsidR="000D6918" w:rsidRPr="008B5293">
        <w:rPr>
          <w:rFonts w:cs="Times New Roman"/>
          <w:highlight w:val="magenta"/>
        </w:rPr>
        <w:t>a</w:t>
      </w:r>
      <w:r w:rsidR="007C49B5" w:rsidRPr="008B5293">
        <w:rPr>
          <w:rFonts w:cs="Times New Roman"/>
          <w:highlight w:val="magenta"/>
        </w:rPr>
        <w:t xml:space="preserve"> Matriz de confusão </w:t>
      </w:r>
      <w:commentRangeEnd w:id="202"/>
      <w:r w:rsidR="00E94AC7" w:rsidRPr="008B5293">
        <w:rPr>
          <w:rStyle w:val="Refdecomentrio"/>
          <w:rFonts w:asciiTheme="minorHAnsi" w:eastAsiaTheme="minorEastAsia" w:hAnsiTheme="minorHAnsi"/>
          <w:highlight w:val="magenta"/>
        </w:rPr>
        <w:commentReference w:id="202"/>
      </w:r>
      <w:r w:rsidR="007C49B5" w:rsidRPr="008B5293">
        <w:rPr>
          <w:rFonts w:cs="Times New Roman"/>
          <w:highlight w:val="magenta"/>
        </w:rPr>
        <w:t xml:space="preserve">analisa se o esperado se cumpriu. </w:t>
      </w:r>
      <w:r w:rsidR="000D6918" w:rsidRPr="008B5293">
        <w:rPr>
          <w:rFonts w:cs="Times New Roman"/>
          <w:highlight w:val="magenta"/>
        </w:rPr>
        <w:t>Sempre</w:t>
      </w:r>
      <w:r w:rsidR="00781C68" w:rsidRPr="008B5293">
        <w:rPr>
          <w:rFonts w:cs="Times New Roman"/>
          <w:highlight w:val="magenta"/>
        </w:rPr>
        <w:t xml:space="preserve"> que se faz um algoritmo, é necessário testar. No exemplo a seguir, você perceberá </w:t>
      </w:r>
      <w:r w:rsidRPr="008B5293">
        <w:rPr>
          <w:rFonts w:cs="Times New Roman"/>
          <w:highlight w:val="magenta"/>
        </w:rPr>
        <w:t>que o teste acertou em tudo, exceto em uma palavra</w:t>
      </w:r>
      <w:r w:rsidR="00790F47" w:rsidRPr="008B5293">
        <w:rPr>
          <w:rFonts w:cs="Times New Roman"/>
          <w:highlight w:val="magenta"/>
        </w:rPr>
        <w:t>:</w:t>
      </w:r>
      <w:r w:rsidRPr="008B5293">
        <w:rPr>
          <w:rFonts w:cs="Times New Roman"/>
          <w:highlight w:val="magenta"/>
        </w:rPr>
        <w:t xml:space="preserve"> </w:t>
      </w:r>
      <w:ins w:id="203" w:author="Olimar Junior" w:date="2020-04-24T13:17:00Z">
        <w:r w:rsidR="0001347D" w:rsidRPr="008B5293">
          <w:rPr>
            <w:rFonts w:cs="Times New Roman"/>
            <w:highlight w:val="magenta"/>
          </w:rPr>
          <w:t>“</w:t>
        </w:r>
      </w:ins>
      <w:r w:rsidRPr="008B5293">
        <w:rPr>
          <w:rFonts w:cs="Times New Roman"/>
          <w:highlight w:val="magenta"/>
        </w:rPr>
        <w:t>tristeza</w:t>
      </w:r>
      <w:ins w:id="204" w:author="Olimar Junior" w:date="2020-04-24T13:17:00Z">
        <w:r w:rsidR="0001347D" w:rsidRPr="008B5293">
          <w:rPr>
            <w:rFonts w:cs="Times New Roman"/>
            <w:highlight w:val="magenta"/>
          </w:rPr>
          <w:t>”</w:t>
        </w:r>
      </w:ins>
      <w:r w:rsidRPr="008B5293">
        <w:rPr>
          <w:rFonts w:cs="Times New Roman"/>
          <w:highlight w:val="magenta"/>
        </w:rPr>
        <w:t xml:space="preserve">. Isso ocorre pois o treinamento de </w:t>
      </w:r>
      <w:ins w:id="205" w:author="Olimar Junior" w:date="2020-04-24T13:17:00Z">
        <w:r w:rsidR="0001347D" w:rsidRPr="008B5293">
          <w:rPr>
            <w:rFonts w:cs="Times New Roman"/>
            <w:highlight w:val="magenta"/>
          </w:rPr>
          <w:t>“</w:t>
        </w:r>
      </w:ins>
      <w:r w:rsidRPr="008B5293">
        <w:rPr>
          <w:rFonts w:cs="Times New Roman"/>
          <w:highlight w:val="magenta"/>
        </w:rPr>
        <w:t>tristeza</w:t>
      </w:r>
      <w:ins w:id="206" w:author="Olimar Junior" w:date="2020-04-24T13:17:00Z">
        <w:r w:rsidR="0001347D" w:rsidRPr="008B5293">
          <w:rPr>
            <w:rFonts w:cs="Times New Roman"/>
            <w:highlight w:val="magenta"/>
          </w:rPr>
          <w:t>”</w:t>
        </w:r>
      </w:ins>
      <w:r w:rsidRPr="008B5293">
        <w:rPr>
          <w:rFonts w:cs="Times New Roman"/>
          <w:highlight w:val="magenta"/>
        </w:rPr>
        <w:t xml:space="preserve"> foi pequeno</w:t>
      </w:r>
      <w:r w:rsidR="00790F47" w:rsidRPr="008B5293">
        <w:rPr>
          <w:rFonts w:cs="Times New Roman"/>
          <w:highlight w:val="magenta"/>
        </w:rPr>
        <w:t>.</w:t>
      </w:r>
      <w:r w:rsidRPr="008B5293">
        <w:rPr>
          <w:rFonts w:cs="Times New Roman"/>
          <w:highlight w:val="magenta"/>
        </w:rPr>
        <w:t xml:space="preserve"> </w:t>
      </w:r>
      <w:r w:rsidR="00790F47" w:rsidRPr="008B5293">
        <w:rPr>
          <w:rFonts w:cs="Times New Roman"/>
          <w:highlight w:val="magenta"/>
        </w:rPr>
        <w:t>O</w:t>
      </w:r>
      <w:r w:rsidRPr="008B5293">
        <w:rPr>
          <w:rFonts w:cs="Times New Roman"/>
          <w:highlight w:val="magenta"/>
        </w:rPr>
        <w:t xml:space="preserve"> ideal é </w:t>
      </w:r>
      <w:r w:rsidR="00DB5704" w:rsidRPr="008B5293">
        <w:rPr>
          <w:rFonts w:cs="Times New Roman"/>
          <w:highlight w:val="magenta"/>
        </w:rPr>
        <w:t>colocar no</w:t>
      </w:r>
      <w:r w:rsidRPr="008B5293">
        <w:rPr>
          <w:rFonts w:cs="Times New Roman"/>
          <w:highlight w:val="magenta"/>
        </w:rPr>
        <w:t xml:space="preserve"> mínimo 10 frases e tentar descobrir </w:t>
      </w:r>
      <w:del w:id="207" w:author="Olimar Junior" w:date="2020-04-24T13:17:00Z">
        <w:r w:rsidRPr="008B5293" w:rsidDel="0001347D">
          <w:rPr>
            <w:rFonts w:cs="Times New Roman"/>
            <w:highlight w:val="magenta"/>
          </w:rPr>
          <w:delText>porque</w:delText>
        </w:r>
      </w:del>
      <w:proofErr w:type="gramStart"/>
      <w:ins w:id="208" w:author="Olimar Junior" w:date="2020-04-24T13:17:00Z">
        <w:r w:rsidR="0001347D" w:rsidRPr="008B5293">
          <w:rPr>
            <w:rFonts w:cs="Times New Roman"/>
            <w:highlight w:val="magenta"/>
          </w:rPr>
          <w:t>por que</w:t>
        </w:r>
      </w:ins>
      <w:proofErr w:type="gramEnd"/>
      <w:r w:rsidRPr="008B5293">
        <w:rPr>
          <w:rFonts w:cs="Times New Roman"/>
          <w:highlight w:val="magenta"/>
        </w:rPr>
        <w:t xml:space="preserve"> o teste errou, verificando qual palavra foi usada</w:t>
      </w:r>
      <w:r w:rsidR="00790F47" w:rsidRPr="008B5293">
        <w:rPr>
          <w:rFonts w:cs="Times New Roman"/>
          <w:highlight w:val="magenta"/>
        </w:rPr>
        <w:t>.</w:t>
      </w:r>
    </w:p>
    <w:p w14:paraId="7B06C365" w14:textId="662F060B" w:rsidR="00CB0465" w:rsidRPr="008B5293" w:rsidRDefault="00614A80" w:rsidP="00BF0895">
      <w:pPr>
        <w:pStyle w:val="CTxt"/>
        <w:rPr>
          <w:rFonts w:cs="Times New Roman"/>
          <w:highlight w:val="magenta"/>
        </w:rPr>
      </w:pPr>
      <w:r w:rsidRPr="008B5293">
        <w:rPr>
          <w:noProof/>
          <w:highlight w:val="magenta"/>
        </w:rPr>
        <w:drawing>
          <wp:inline distT="0" distB="0" distL="0" distR="0" wp14:anchorId="3507CE35" wp14:editId="6DAA48BD">
            <wp:extent cx="2114550" cy="2133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755"/>
                    <a:stretch/>
                  </pic:blipFill>
                  <pic:spPr bwMode="auto">
                    <a:xfrm>
                      <a:off x="0" y="0"/>
                      <a:ext cx="211455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3BFEB" w14:textId="6715F4BD" w:rsidR="00404EE9" w:rsidRDefault="00836F91">
      <w:pPr>
        <w:pStyle w:val="CTxt"/>
        <w:rPr>
          <w:rFonts w:cs="Times New Roman"/>
          <w:highlight w:val="magenta"/>
        </w:rPr>
      </w:pPr>
      <w:r w:rsidRPr="008B5293">
        <w:rPr>
          <w:rFonts w:cs="Times New Roman"/>
          <w:highlight w:val="magenta"/>
        </w:rPr>
        <w:t>Vamos fazer a matriz de confusão</w:t>
      </w:r>
      <w:r w:rsidR="003F592A" w:rsidRPr="008B5293">
        <w:rPr>
          <w:rFonts w:cs="Times New Roman"/>
          <w:highlight w:val="magenta"/>
        </w:rPr>
        <w:t xml:space="preserve"> no </w:t>
      </w:r>
      <w:proofErr w:type="spellStart"/>
      <w:r w:rsidR="003F592A" w:rsidRPr="008B5293">
        <w:rPr>
          <w:rFonts w:cs="Times New Roman"/>
          <w:highlight w:val="magenta"/>
        </w:rPr>
        <w:t>python</w:t>
      </w:r>
      <w:proofErr w:type="spellEnd"/>
      <w:r w:rsidRPr="008B5293">
        <w:rPr>
          <w:rFonts w:cs="Times New Roman"/>
          <w:highlight w:val="magenta"/>
        </w:rPr>
        <w:t>. A Figura 6 a seguir mostra a criação de uma base para treino.</w:t>
      </w:r>
    </w:p>
    <w:p w14:paraId="4967945E" w14:textId="77777777" w:rsidR="00B97DB9" w:rsidRDefault="00B97DB9" w:rsidP="00B97DB9">
      <w:pPr>
        <w:pStyle w:val="CTxt"/>
        <w:ind w:firstLine="0"/>
        <w:rPr>
          <w:rFonts w:cs="Times New Roman"/>
        </w:rPr>
      </w:pPr>
    </w:p>
    <w:p w14:paraId="25B3AFDE" w14:textId="77777777" w:rsidR="00B97DB9" w:rsidRDefault="00B97DB9" w:rsidP="00B97DB9">
      <w:pPr>
        <w:pStyle w:val="CTxt"/>
        <w:ind w:firstLine="0"/>
        <w:rPr>
          <w:rFonts w:cs="Times New Roman"/>
        </w:rPr>
      </w:pPr>
    </w:p>
    <w:p w14:paraId="796EA9B1" w14:textId="77777777" w:rsidR="00B97DB9" w:rsidRPr="003012BD" w:rsidRDefault="00B97DB9" w:rsidP="00B97DB9">
      <w:pPr>
        <w:pBdr>
          <w:top w:val="single" w:sz="2" w:space="3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 ELEMENT 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SEQ TPS_Element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separate"/>
      </w:r>
      <w:r w:rsidRPr="003012BD">
        <w:rPr>
          <w:rFonts w:ascii="Arial" w:eastAsia="Times New Roman" w:hAnsi="Arial" w:cs="Times New Roman"/>
          <w:b/>
          <w:noProof/>
          <w:color w:val="2F275B"/>
          <w:sz w:val="18"/>
        </w:rPr>
        <w:instrText>3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: Figuras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instrText>Name="Figuras" ID="BFE7081A-7AF6-7B40-A384-23AC305CB272" Variant="Automatic"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2570E789" w14:textId="77777777" w:rsidR="00B97DB9" w:rsidRPr="003012BD" w:rsidRDefault="00B97DB9" w:rsidP="00B97DB9">
      <w:pPr>
        <w:shd w:val="clear" w:color="auto" w:fill="C9D5B3"/>
        <w:spacing w:line="300" w:lineRule="auto"/>
        <w:rPr>
          <w:rFonts w:ascii="Arial" w:eastAsia="Times New Roman" w:hAnsi="Arial" w:cs="Times New Roman"/>
          <w:color w:val="2F275B"/>
          <w:sz w:val="18"/>
        </w:rPr>
      </w:pPr>
      <w:r w:rsidRPr="003012BD">
        <w:rPr>
          <w:rFonts w:ascii="Arial" w:eastAsia="Times New Roman" w:hAnsi="Arial" w:cs="Times New Roman"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color w:val="2F275B"/>
          <w:sz w:val="18"/>
        </w:rPr>
        <w:instrText xml:space="preserve"> MACROBUTTON TPS_ElementImage Element Image: 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instrText>Comment="" FileName=""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color w:val="2F275B"/>
          <w:sz w:val="18"/>
        </w:rPr>
        <w:fldChar w:fldCharType="end"/>
      </w:r>
    </w:p>
    <w:p w14:paraId="54AD9CDB" w14:textId="3F5DE252" w:rsidR="00836F91" w:rsidRDefault="00836F91" w:rsidP="00B97DB9">
      <w:pPr>
        <w:pStyle w:val="CTxt"/>
        <w:ind w:firstLine="0"/>
        <w:rPr>
          <w:rFonts w:cs="Times New Roman"/>
          <w:highlight w:val="magenta"/>
        </w:rPr>
      </w:pPr>
      <w:r w:rsidRPr="008B5293">
        <w:rPr>
          <w:noProof/>
          <w:highlight w:val="magenta"/>
        </w:rPr>
        <w:lastRenderedPageBreak/>
        <w:drawing>
          <wp:inline distT="0" distB="0" distL="0" distR="0" wp14:anchorId="21BBAF15" wp14:editId="31FC7B29">
            <wp:extent cx="5400040" cy="274510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AA29" w14:textId="491339F0" w:rsidR="00A0255B" w:rsidRPr="003012BD" w:rsidRDefault="00A0255B" w:rsidP="00A0255B">
      <w:pPr>
        <w:pStyle w:val="FLegenda"/>
      </w:pPr>
      <w:r w:rsidRPr="003012BD">
        <w:t xml:space="preserve">Figura </w:t>
      </w:r>
      <w:r>
        <w:t>6</w:t>
      </w:r>
      <w:r w:rsidRPr="003012BD">
        <w:t xml:space="preserve">. </w:t>
      </w:r>
      <w:r>
        <w:t>Treinamento base</w:t>
      </w:r>
    </w:p>
    <w:p w14:paraId="497BD1F8" w14:textId="77777777" w:rsidR="00A0255B" w:rsidRPr="003012BD" w:rsidRDefault="00A0255B" w:rsidP="00A0255B">
      <w:pPr>
        <w:pStyle w:val="FFonte"/>
      </w:pPr>
      <w:r w:rsidRPr="003012BD">
        <w:t>Fonte: Do autor - 2020</w:t>
      </w:r>
    </w:p>
    <w:p w14:paraId="2E32E03A" w14:textId="77777777" w:rsidR="00A0255B" w:rsidRPr="003012BD" w:rsidRDefault="00A0255B" w:rsidP="00A0255B">
      <w:pPr>
        <w:pBdr>
          <w:bottom w:val="single" w:sz="2" w:space="1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TPS_ElementEnd END 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0FC034F1" w14:textId="77777777" w:rsidR="00A0255B" w:rsidRPr="008B5293" w:rsidRDefault="00A0255B" w:rsidP="00B97DB9">
      <w:pPr>
        <w:pStyle w:val="CTxt"/>
        <w:ind w:firstLine="0"/>
        <w:rPr>
          <w:rFonts w:cs="Times New Roman"/>
          <w:highlight w:val="magenta"/>
        </w:rPr>
      </w:pPr>
    </w:p>
    <w:p w14:paraId="33C60F7B" w14:textId="27E5DD46" w:rsidR="00836F91" w:rsidRPr="008B5293" w:rsidRDefault="00836F91" w:rsidP="00836F91">
      <w:pPr>
        <w:pStyle w:val="CTxt"/>
        <w:rPr>
          <w:rFonts w:cs="Times New Roman"/>
          <w:highlight w:val="magenta"/>
        </w:rPr>
      </w:pPr>
    </w:p>
    <w:p w14:paraId="38669568" w14:textId="77777777" w:rsidR="00836F91" w:rsidRPr="008B5293" w:rsidRDefault="00836F91" w:rsidP="00836F91">
      <w:pPr>
        <w:pStyle w:val="CTxt"/>
        <w:rPr>
          <w:rFonts w:cs="Times New Roman"/>
          <w:highlight w:val="magenta"/>
        </w:rPr>
      </w:pPr>
    </w:p>
    <w:p w14:paraId="40D9FA79" w14:textId="5D4D9130" w:rsidR="00836F91" w:rsidRDefault="00836F91" w:rsidP="00950C29">
      <w:pPr>
        <w:pStyle w:val="CTxt"/>
        <w:ind w:firstLine="0"/>
        <w:rPr>
          <w:rFonts w:cs="Times New Roman"/>
          <w:highlight w:val="magenta"/>
        </w:rPr>
      </w:pPr>
      <w:r w:rsidRPr="008B5293">
        <w:rPr>
          <w:rFonts w:cs="Times New Roman"/>
          <w:highlight w:val="magenta"/>
        </w:rPr>
        <w:t xml:space="preserve">A Figura </w:t>
      </w:r>
      <w:r w:rsidRPr="008B5293">
        <w:rPr>
          <w:rFonts w:cs="Times New Roman"/>
          <w:highlight w:val="magenta"/>
        </w:rPr>
        <w:t>7</w:t>
      </w:r>
      <w:r w:rsidRPr="008B5293">
        <w:rPr>
          <w:rFonts w:cs="Times New Roman"/>
          <w:highlight w:val="magenta"/>
        </w:rPr>
        <w:t xml:space="preserve"> a seguir mostra a criação de uma base para t</w:t>
      </w:r>
      <w:r w:rsidRPr="008B5293">
        <w:rPr>
          <w:rFonts w:cs="Times New Roman"/>
          <w:highlight w:val="magenta"/>
        </w:rPr>
        <w:t xml:space="preserve">este, importação de ferramentas de idioma e tradução para português, bem como remoção de </w:t>
      </w:r>
      <w:proofErr w:type="spellStart"/>
      <w:r w:rsidRPr="008B5293">
        <w:rPr>
          <w:rFonts w:cs="Times New Roman"/>
          <w:highlight w:val="magenta"/>
        </w:rPr>
        <w:t>stopwords</w:t>
      </w:r>
      <w:proofErr w:type="spellEnd"/>
      <w:r w:rsidR="00B97DB9">
        <w:rPr>
          <w:rFonts w:cs="Times New Roman"/>
          <w:highlight w:val="magenta"/>
        </w:rPr>
        <w:t>.</w:t>
      </w:r>
    </w:p>
    <w:p w14:paraId="1FECADDB" w14:textId="77777777" w:rsidR="00B97DB9" w:rsidRDefault="00B97DB9" w:rsidP="00B97DB9">
      <w:pPr>
        <w:pStyle w:val="CTxt"/>
        <w:ind w:firstLine="0"/>
        <w:rPr>
          <w:rFonts w:cs="Times New Roman"/>
        </w:rPr>
      </w:pPr>
    </w:p>
    <w:p w14:paraId="55D669F2" w14:textId="77777777" w:rsidR="00B97DB9" w:rsidRDefault="00B97DB9" w:rsidP="00B97DB9">
      <w:pPr>
        <w:pStyle w:val="CTxt"/>
        <w:ind w:firstLine="0"/>
        <w:rPr>
          <w:rFonts w:cs="Times New Roman"/>
        </w:rPr>
      </w:pPr>
    </w:p>
    <w:p w14:paraId="1DAB5C62" w14:textId="77777777" w:rsidR="00B97DB9" w:rsidRPr="003012BD" w:rsidRDefault="00B97DB9" w:rsidP="00B97DB9">
      <w:pPr>
        <w:pBdr>
          <w:top w:val="single" w:sz="2" w:space="3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 ELEMENT 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SEQ TPS_Element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separate"/>
      </w:r>
      <w:r w:rsidRPr="003012BD">
        <w:rPr>
          <w:rFonts w:ascii="Arial" w:eastAsia="Times New Roman" w:hAnsi="Arial" w:cs="Times New Roman"/>
          <w:b/>
          <w:noProof/>
          <w:color w:val="2F275B"/>
          <w:sz w:val="18"/>
        </w:rPr>
        <w:instrText>3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: Figuras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instrText>Name="Figuras" ID="BFE7081A-7AF6-7B40-A384-23AC305CB272" Variant="Automatic"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5203CB8E" w14:textId="77777777" w:rsidR="00B97DB9" w:rsidRPr="003012BD" w:rsidRDefault="00B97DB9" w:rsidP="00B97DB9">
      <w:pPr>
        <w:shd w:val="clear" w:color="auto" w:fill="C9D5B3"/>
        <w:spacing w:line="300" w:lineRule="auto"/>
        <w:rPr>
          <w:rFonts w:ascii="Arial" w:eastAsia="Times New Roman" w:hAnsi="Arial" w:cs="Times New Roman"/>
          <w:color w:val="2F275B"/>
          <w:sz w:val="18"/>
        </w:rPr>
      </w:pPr>
      <w:r w:rsidRPr="003012BD">
        <w:rPr>
          <w:rFonts w:ascii="Arial" w:eastAsia="Times New Roman" w:hAnsi="Arial" w:cs="Times New Roman"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color w:val="2F275B"/>
          <w:sz w:val="18"/>
        </w:rPr>
        <w:instrText xml:space="preserve"> MACROBUTTON TPS_ElementImage Element Image: 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instrText>Comment="" FileName=""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color w:val="2F275B"/>
          <w:sz w:val="18"/>
        </w:rPr>
        <w:fldChar w:fldCharType="end"/>
      </w:r>
    </w:p>
    <w:p w14:paraId="3F1425AE" w14:textId="01A283EF" w:rsidR="00836F91" w:rsidRDefault="00836F91" w:rsidP="00950C29">
      <w:pPr>
        <w:pStyle w:val="CTxt"/>
        <w:ind w:firstLine="0"/>
        <w:rPr>
          <w:rFonts w:cs="Times New Roman"/>
          <w:highlight w:val="magenta"/>
        </w:rPr>
      </w:pPr>
      <w:r w:rsidRPr="008B5293">
        <w:rPr>
          <w:noProof/>
          <w:highlight w:val="magenta"/>
        </w:rPr>
        <w:drawing>
          <wp:inline distT="0" distB="0" distL="0" distR="0" wp14:anchorId="52F4289A" wp14:editId="4F6CD1B9">
            <wp:extent cx="5400040" cy="334137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5E6F" w14:textId="0D3F5BEB" w:rsidR="00A0255B" w:rsidRPr="003012BD" w:rsidRDefault="00A0255B" w:rsidP="00A0255B">
      <w:pPr>
        <w:pStyle w:val="FLegenda"/>
      </w:pPr>
      <w:r w:rsidRPr="003012BD">
        <w:t xml:space="preserve">Figura </w:t>
      </w:r>
      <w:r>
        <w:t>7</w:t>
      </w:r>
      <w:r w:rsidRPr="003012BD">
        <w:t xml:space="preserve">. </w:t>
      </w:r>
      <w:r>
        <w:t xml:space="preserve">Remoção </w:t>
      </w:r>
      <w:proofErr w:type="spellStart"/>
      <w:r>
        <w:t>stops</w:t>
      </w:r>
      <w:proofErr w:type="spellEnd"/>
      <w:r>
        <w:t>, e criação da base teste</w:t>
      </w:r>
    </w:p>
    <w:p w14:paraId="467B9786" w14:textId="77777777" w:rsidR="00A0255B" w:rsidRPr="003012BD" w:rsidRDefault="00A0255B" w:rsidP="00A0255B">
      <w:pPr>
        <w:pStyle w:val="FFonte"/>
      </w:pPr>
      <w:r w:rsidRPr="003012BD">
        <w:t>Fonte: Do autor - 2020</w:t>
      </w:r>
    </w:p>
    <w:p w14:paraId="0E70C94C" w14:textId="77777777" w:rsidR="00A0255B" w:rsidRPr="003012BD" w:rsidRDefault="00A0255B" w:rsidP="00A0255B">
      <w:pPr>
        <w:pBdr>
          <w:bottom w:val="single" w:sz="2" w:space="1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lastRenderedPageBreak/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TPS_ElementEnd END 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52AC0FD6" w14:textId="77777777" w:rsidR="00A0255B" w:rsidRPr="008B5293" w:rsidRDefault="00A0255B" w:rsidP="00950C29">
      <w:pPr>
        <w:pStyle w:val="CTxt"/>
        <w:ind w:firstLine="0"/>
        <w:rPr>
          <w:rFonts w:cs="Times New Roman"/>
          <w:highlight w:val="magenta"/>
        </w:rPr>
      </w:pPr>
    </w:p>
    <w:p w14:paraId="215812A7" w14:textId="6FA84FE1" w:rsidR="00836F91" w:rsidRPr="008B5293" w:rsidRDefault="00836F91" w:rsidP="00950C29">
      <w:pPr>
        <w:pStyle w:val="CTxt"/>
        <w:ind w:firstLine="0"/>
        <w:rPr>
          <w:rFonts w:cs="Times New Roman"/>
          <w:highlight w:val="magenta"/>
        </w:rPr>
      </w:pPr>
    </w:p>
    <w:p w14:paraId="270D5729" w14:textId="045DCB3E" w:rsidR="00836F91" w:rsidRPr="008B5293" w:rsidRDefault="00836F91" w:rsidP="00950C29">
      <w:pPr>
        <w:pStyle w:val="CTxt"/>
        <w:ind w:firstLine="0"/>
        <w:rPr>
          <w:rFonts w:cs="Times New Roman"/>
          <w:highlight w:val="magenta"/>
        </w:rPr>
      </w:pPr>
    </w:p>
    <w:p w14:paraId="593B63E9" w14:textId="77777777" w:rsidR="00836F91" w:rsidRPr="008B5293" w:rsidRDefault="00836F91" w:rsidP="00836F91">
      <w:pPr>
        <w:pStyle w:val="CTxt"/>
        <w:rPr>
          <w:rFonts w:cs="Times New Roman"/>
          <w:highlight w:val="magenta"/>
        </w:rPr>
      </w:pPr>
    </w:p>
    <w:p w14:paraId="1CC56701" w14:textId="363F9C8D" w:rsidR="00D647DB" w:rsidRPr="008B5293" w:rsidRDefault="00836F91" w:rsidP="00836F91">
      <w:pPr>
        <w:pStyle w:val="CTxt"/>
        <w:ind w:firstLine="0"/>
        <w:rPr>
          <w:rFonts w:cs="Times New Roman"/>
          <w:highlight w:val="magenta"/>
        </w:rPr>
      </w:pPr>
      <w:r w:rsidRPr="008B5293">
        <w:rPr>
          <w:rFonts w:cs="Times New Roman"/>
          <w:highlight w:val="magenta"/>
        </w:rPr>
        <w:t xml:space="preserve">A </w:t>
      </w:r>
      <w:r w:rsidR="003F592A" w:rsidRPr="008B5293">
        <w:rPr>
          <w:rFonts w:cs="Times New Roman"/>
          <w:highlight w:val="magenta"/>
        </w:rPr>
        <w:t>f</w:t>
      </w:r>
      <w:r w:rsidRPr="008B5293">
        <w:rPr>
          <w:rFonts w:cs="Times New Roman"/>
          <w:highlight w:val="magenta"/>
        </w:rPr>
        <w:t xml:space="preserve">igura </w:t>
      </w:r>
      <w:r w:rsidRPr="008B5293">
        <w:rPr>
          <w:rFonts w:cs="Times New Roman"/>
          <w:highlight w:val="magenta"/>
        </w:rPr>
        <w:t xml:space="preserve">8 mostra a </w:t>
      </w:r>
      <w:proofErr w:type="spellStart"/>
      <w:r w:rsidRPr="008B5293">
        <w:rPr>
          <w:rFonts w:cs="Times New Roman"/>
          <w:highlight w:val="magenta"/>
        </w:rPr>
        <w:t>stemmização</w:t>
      </w:r>
      <w:proofErr w:type="spellEnd"/>
      <w:r w:rsidRPr="008B5293">
        <w:rPr>
          <w:rFonts w:cs="Times New Roman"/>
          <w:highlight w:val="magenta"/>
        </w:rPr>
        <w:t xml:space="preserve"> tanto do treino quanto do teste, nas linhas 72 a 80 é criada a função de </w:t>
      </w:r>
      <w:proofErr w:type="spellStart"/>
      <w:r w:rsidRPr="008B5293">
        <w:rPr>
          <w:rFonts w:cs="Times New Roman"/>
          <w:highlight w:val="magenta"/>
        </w:rPr>
        <w:t>stemmizar</w:t>
      </w:r>
      <w:proofErr w:type="spellEnd"/>
      <w:r w:rsidRPr="008B5293">
        <w:rPr>
          <w:rFonts w:cs="Times New Roman"/>
          <w:highlight w:val="magenta"/>
        </w:rPr>
        <w:t xml:space="preserve">, e nas linhas 80 e 81 são criadas as variáveis de </w:t>
      </w:r>
      <w:proofErr w:type="spellStart"/>
      <w:r w:rsidRPr="008B5293">
        <w:rPr>
          <w:rFonts w:cs="Times New Roman"/>
          <w:highlight w:val="magenta"/>
        </w:rPr>
        <w:t>stemm</w:t>
      </w:r>
      <w:proofErr w:type="spellEnd"/>
      <w:r w:rsidRPr="008B5293">
        <w:rPr>
          <w:rFonts w:cs="Times New Roman"/>
          <w:highlight w:val="magenta"/>
        </w:rPr>
        <w:t xml:space="preserve"> para ambas as bases. Nas linhas 84 a 90, a figura mostra como coloca as todas palavras de cada base em duas variáveis, </w:t>
      </w:r>
      <w:proofErr w:type="spellStart"/>
      <w:r w:rsidRPr="008B5293">
        <w:rPr>
          <w:rFonts w:cs="Times New Roman"/>
          <w:highlight w:val="magenta"/>
        </w:rPr>
        <w:t>palavrastreina</w:t>
      </w:r>
      <w:proofErr w:type="spellEnd"/>
      <w:r w:rsidRPr="008B5293">
        <w:rPr>
          <w:rFonts w:cs="Times New Roman"/>
          <w:highlight w:val="magenta"/>
        </w:rPr>
        <w:t xml:space="preserve">, </w:t>
      </w:r>
      <w:proofErr w:type="spellStart"/>
      <w:r w:rsidRPr="008B5293">
        <w:rPr>
          <w:rFonts w:cs="Times New Roman"/>
          <w:highlight w:val="magenta"/>
        </w:rPr>
        <w:t>palavrasteste</w:t>
      </w:r>
      <w:proofErr w:type="spellEnd"/>
      <w:r w:rsidRPr="008B5293">
        <w:rPr>
          <w:rFonts w:cs="Times New Roman"/>
          <w:highlight w:val="magenta"/>
        </w:rPr>
        <w:t xml:space="preserve">, aqui </w:t>
      </w:r>
      <w:proofErr w:type="gramStart"/>
      <w:r w:rsidRPr="008B5293">
        <w:rPr>
          <w:rFonts w:cs="Times New Roman"/>
          <w:highlight w:val="magenta"/>
        </w:rPr>
        <w:t xml:space="preserve">ela </w:t>
      </w:r>
      <w:r w:rsidRPr="008B5293">
        <w:rPr>
          <w:rFonts w:cs="Times New Roman"/>
          <w:highlight w:val="magenta"/>
        </w:rPr>
        <w:t xml:space="preserve"> </w:t>
      </w:r>
      <w:r w:rsidRPr="008B5293">
        <w:rPr>
          <w:rFonts w:cs="Times New Roman"/>
          <w:highlight w:val="magenta"/>
        </w:rPr>
        <w:t>remove</w:t>
      </w:r>
      <w:proofErr w:type="gramEnd"/>
      <w:r w:rsidRPr="008B5293">
        <w:rPr>
          <w:rFonts w:cs="Times New Roman"/>
          <w:highlight w:val="magenta"/>
        </w:rPr>
        <w:t xml:space="preserve"> as</w:t>
      </w:r>
      <w:r w:rsidRPr="008B5293">
        <w:rPr>
          <w:rFonts w:cs="Times New Roman"/>
          <w:highlight w:val="magenta"/>
        </w:rPr>
        <w:t xml:space="preserve"> emoções após a virgula</w:t>
      </w:r>
      <w:r w:rsidRPr="008B5293">
        <w:rPr>
          <w:rFonts w:cs="Times New Roman"/>
          <w:highlight w:val="magenta"/>
        </w:rPr>
        <w:t>, mas as deixa armazenadas na variável “</w:t>
      </w:r>
      <w:proofErr w:type="spellStart"/>
      <w:r w:rsidRPr="008B5293">
        <w:rPr>
          <w:rFonts w:cs="Times New Roman"/>
          <w:highlight w:val="magenta"/>
        </w:rPr>
        <w:t>emotion</w:t>
      </w:r>
      <w:proofErr w:type="spellEnd"/>
      <w:r w:rsidRPr="008B5293">
        <w:rPr>
          <w:rFonts w:cs="Times New Roman"/>
          <w:highlight w:val="magenta"/>
        </w:rPr>
        <w:t>”</w:t>
      </w:r>
      <w:r w:rsidR="00D647DB" w:rsidRPr="008B5293">
        <w:rPr>
          <w:rFonts w:cs="Times New Roman"/>
          <w:highlight w:val="magenta"/>
        </w:rPr>
        <w:t xml:space="preserve"> para usos futuros</w:t>
      </w:r>
      <w:r w:rsidRPr="008B5293">
        <w:rPr>
          <w:rFonts w:cs="Times New Roman"/>
          <w:highlight w:val="magenta"/>
        </w:rPr>
        <w:t xml:space="preserve">. </w:t>
      </w:r>
    </w:p>
    <w:p w14:paraId="1D4ACA30" w14:textId="57C21049" w:rsidR="00836F91" w:rsidRPr="008B5293" w:rsidRDefault="00836F91" w:rsidP="00950C29">
      <w:pPr>
        <w:pStyle w:val="CTxt"/>
        <w:ind w:firstLine="0"/>
        <w:rPr>
          <w:rFonts w:cs="Times New Roman"/>
          <w:highlight w:val="magenta"/>
        </w:rPr>
      </w:pPr>
    </w:p>
    <w:p w14:paraId="76A4EA03" w14:textId="77777777" w:rsidR="00B97DB9" w:rsidRDefault="00B97DB9" w:rsidP="00B97DB9">
      <w:pPr>
        <w:pStyle w:val="CTxt"/>
        <w:ind w:firstLine="0"/>
        <w:rPr>
          <w:rFonts w:cs="Times New Roman"/>
        </w:rPr>
      </w:pPr>
    </w:p>
    <w:p w14:paraId="2FB276B8" w14:textId="77777777" w:rsidR="00B97DB9" w:rsidRDefault="00B97DB9" w:rsidP="00B97DB9">
      <w:pPr>
        <w:pStyle w:val="CTxt"/>
        <w:ind w:firstLine="0"/>
        <w:rPr>
          <w:rFonts w:cs="Times New Roman"/>
        </w:rPr>
      </w:pPr>
    </w:p>
    <w:p w14:paraId="6C812D9C" w14:textId="77777777" w:rsidR="00B97DB9" w:rsidRPr="003012BD" w:rsidRDefault="00B97DB9" w:rsidP="00B97DB9">
      <w:pPr>
        <w:pBdr>
          <w:top w:val="single" w:sz="2" w:space="3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 ELEMENT 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SEQ TPS_Element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separate"/>
      </w:r>
      <w:r w:rsidRPr="003012BD">
        <w:rPr>
          <w:rFonts w:ascii="Arial" w:eastAsia="Times New Roman" w:hAnsi="Arial" w:cs="Times New Roman"/>
          <w:b/>
          <w:noProof/>
          <w:color w:val="2F275B"/>
          <w:sz w:val="18"/>
        </w:rPr>
        <w:instrText>3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: Figuras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instrText>Name="Figuras" ID="BFE7081A-7AF6-7B40-A384-23AC305CB272" Variant="Automatic"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32BF9F6D" w14:textId="77777777" w:rsidR="00B97DB9" w:rsidRPr="003012BD" w:rsidRDefault="00B97DB9" w:rsidP="00B97DB9">
      <w:pPr>
        <w:shd w:val="clear" w:color="auto" w:fill="C9D5B3"/>
        <w:spacing w:line="300" w:lineRule="auto"/>
        <w:rPr>
          <w:rFonts w:ascii="Arial" w:eastAsia="Times New Roman" w:hAnsi="Arial" w:cs="Times New Roman"/>
          <w:color w:val="2F275B"/>
          <w:sz w:val="18"/>
        </w:rPr>
      </w:pPr>
      <w:r w:rsidRPr="003012BD">
        <w:rPr>
          <w:rFonts w:ascii="Arial" w:eastAsia="Times New Roman" w:hAnsi="Arial" w:cs="Times New Roman"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color w:val="2F275B"/>
          <w:sz w:val="18"/>
        </w:rPr>
        <w:instrText xml:space="preserve"> MACROBUTTON TPS_ElementImage Element Image: 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instrText>Comment="" FileName=""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color w:val="2F275B"/>
          <w:sz w:val="18"/>
        </w:rPr>
        <w:fldChar w:fldCharType="end"/>
      </w:r>
    </w:p>
    <w:p w14:paraId="10F3986F" w14:textId="023E00AB" w:rsidR="00836F91" w:rsidRDefault="00836F91" w:rsidP="00950C29">
      <w:pPr>
        <w:pStyle w:val="CTxt"/>
        <w:ind w:firstLine="0"/>
        <w:rPr>
          <w:rFonts w:cs="Times New Roman"/>
          <w:highlight w:val="magenta"/>
        </w:rPr>
      </w:pPr>
      <w:r w:rsidRPr="008B5293">
        <w:rPr>
          <w:noProof/>
          <w:highlight w:val="magenta"/>
        </w:rPr>
        <w:drawing>
          <wp:inline distT="0" distB="0" distL="0" distR="0" wp14:anchorId="399AC86B" wp14:editId="3CCBD12B">
            <wp:extent cx="5400040" cy="188595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8712"/>
                    <a:stretch/>
                  </pic:blipFill>
                  <pic:spPr bwMode="auto">
                    <a:xfrm>
                      <a:off x="0" y="0"/>
                      <a:ext cx="540004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EC1FD" w14:textId="6852B5AB" w:rsidR="00A0255B" w:rsidRPr="003012BD" w:rsidRDefault="00A0255B" w:rsidP="00A0255B">
      <w:pPr>
        <w:pStyle w:val="FLegenda"/>
      </w:pPr>
      <w:r w:rsidRPr="003012BD">
        <w:t xml:space="preserve">Figura </w:t>
      </w:r>
      <w:r>
        <w:t>8</w:t>
      </w:r>
      <w:r w:rsidRPr="003012BD">
        <w:t xml:space="preserve">. </w:t>
      </w:r>
      <w:proofErr w:type="spellStart"/>
      <w:r>
        <w:t>Stemmizar</w:t>
      </w:r>
      <w:proofErr w:type="spellEnd"/>
      <w:r>
        <w:t xml:space="preserve"> e separar palavras de emoções</w:t>
      </w:r>
    </w:p>
    <w:p w14:paraId="0114E267" w14:textId="77777777" w:rsidR="00A0255B" w:rsidRPr="003012BD" w:rsidRDefault="00A0255B" w:rsidP="00A0255B">
      <w:pPr>
        <w:pStyle w:val="FFonte"/>
      </w:pPr>
      <w:r w:rsidRPr="003012BD">
        <w:t>Fonte: Do autor - 2020</w:t>
      </w:r>
    </w:p>
    <w:p w14:paraId="193E3494" w14:textId="77777777" w:rsidR="00A0255B" w:rsidRPr="003012BD" w:rsidRDefault="00A0255B" w:rsidP="00A0255B">
      <w:pPr>
        <w:pBdr>
          <w:bottom w:val="single" w:sz="2" w:space="1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TPS_ElementEnd END 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1FAC5612" w14:textId="77777777" w:rsidR="00A0255B" w:rsidRPr="008B5293" w:rsidRDefault="00A0255B" w:rsidP="00950C29">
      <w:pPr>
        <w:pStyle w:val="CTxt"/>
        <w:ind w:firstLine="0"/>
        <w:rPr>
          <w:rFonts w:cs="Times New Roman"/>
          <w:highlight w:val="magenta"/>
        </w:rPr>
      </w:pPr>
    </w:p>
    <w:p w14:paraId="746E4354" w14:textId="4519D5BE" w:rsidR="00D647DB" w:rsidRPr="008B5293" w:rsidRDefault="00D647DB" w:rsidP="00950C29">
      <w:pPr>
        <w:pStyle w:val="CTxt"/>
        <w:ind w:firstLine="0"/>
        <w:rPr>
          <w:rFonts w:cs="Times New Roman"/>
          <w:highlight w:val="magenta"/>
        </w:rPr>
      </w:pPr>
    </w:p>
    <w:p w14:paraId="3906A2FB" w14:textId="7C53E5D8" w:rsidR="00D647DB" w:rsidRDefault="00D647DB" w:rsidP="00D647DB">
      <w:pPr>
        <w:pStyle w:val="CTxt"/>
        <w:ind w:firstLine="0"/>
        <w:rPr>
          <w:rFonts w:cs="Times New Roman"/>
          <w:highlight w:val="magenta"/>
        </w:rPr>
      </w:pPr>
      <w:r w:rsidRPr="008B5293">
        <w:rPr>
          <w:rFonts w:cs="Times New Roman"/>
          <w:highlight w:val="magenta"/>
        </w:rPr>
        <w:t xml:space="preserve">Na figura 9, na </w:t>
      </w:r>
      <w:r w:rsidRPr="008B5293">
        <w:rPr>
          <w:rFonts w:cs="Times New Roman"/>
          <w:highlight w:val="magenta"/>
        </w:rPr>
        <w:t xml:space="preserve">linhas 93 até 95, como o </w:t>
      </w:r>
      <w:proofErr w:type="spellStart"/>
      <w:r w:rsidRPr="008B5293">
        <w:rPr>
          <w:rFonts w:cs="Times New Roman"/>
          <w:highlight w:val="magenta"/>
        </w:rPr>
        <w:t>Freq.Dist</w:t>
      </w:r>
      <w:proofErr w:type="spellEnd"/>
      <w:r w:rsidRPr="008B5293">
        <w:rPr>
          <w:rFonts w:cs="Times New Roman"/>
          <w:highlight w:val="magenta"/>
        </w:rPr>
        <w:t xml:space="preserve">, a função </w:t>
      </w:r>
      <w:proofErr w:type="spellStart"/>
      <w:r w:rsidRPr="008B5293">
        <w:rPr>
          <w:rFonts w:cs="Times New Roman"/>
          <w:highlight w:val="magenta"/>
        </w:rPr>
        <w:t>buscarpalavras</w:t>
      </w:r>
      <w:proofErr w:type="spellEnd"/>
      <w:r w:rsidRPr="008B5293">
        <w:rPr>
          <w:rFonts w:cs="Times New Roman"/>
          <w:highlight w:val="magenta"/>
        </w:rPr>
        <w:t xml:space="preserve"> calcula a </w:t>
      </w:r>
      <w:proofErr w:type="spellStart"/>
      <w:r w:rsidRPr="008B5293">
        <w:rPr>
          <w:rFonts w:cs="Times New Roman"/>
          <w:highlight w:val="magenta"/>
        </w:rPr>
        <w:t>frequencia</w:t>
      </w:r>
      <w:proofErr w:type="spellEnd"/>
      <w:r w:rsidRPr="008B5293">
        <w:rPr>
          <w:rFonts w:cs="Times New Roman"/>
          <w:highlight w:val="magenta"/>
        </w:rPr>
        <w:t xml:space="preserve"> de cada palavra de cada base, e esta </w:t>
      </w:r>
      <w:proofErr w:type="spellStart"/>
      <w:r w:rsidRPr="008B5293">
        <w:rPr>
          <w:rFonts w:cs="Times New Roman"/>
          <w:highlight w:val="magenta"/>
        </w:rPr>
        <w:t>frequencia</w:t>
      </w:r>
      <w:proofErr w:type="spellEnd"/>
      <w:r w:rsidRPr="008B5293">
        <w:rPr>
          <w:rFonts w:cs="Times New Roman"/>
          <w:highlight w:val="magenta"/>
        </w:rPr>
        <w:t xml:space="preserve"> geral de cada base será colocada, nas linhas 89 e 90, nas variáveis </w:t>
      </w:r>
      <w:proofErr w:type="spellStart"/>
      <w:r w:rsidRPr="008B5293">
        <w:rPr>
          <w:rFonts w:cs="Times New Roman"/>
          <w:highlight w:val="magenta"/>
        </w:rPr>
        <w:t>frequenciatest</w:t>
      </w:r>
      <w:proofErr w:type="spellEnd"/>
      <w:r w:rsidRPr="008B5293">
        <w:rPr>
          <w:rFonts w:cs="Times New Roman"/>
          <w:highlight w:val="magenta"/>
        </w:rPr>
        <w:t xml:space="preserve"> e </w:t>
      </w:r>
      <w:proofErr w:type="spellStart"/>
      <w:r w:rsidRPr="008B5293">
        <w:rPr>
          <w:rFonts w:cs="Times New Roman"/>
          <w:highlight w:val="magenta"/>
        </w:rPr>
        <w:t>frequenciatreina.Nas</w:t>
      </w:r>
      <w:proofErr w:type="spellEnd"/>
      <w:r w:rsidRPr="008B5293">
        <w:rPr>
          <w:rFonts w:cs="Times New Roman"/>
          <w:highlight w:val="magenta"/>
        </w:rPr>
        <w:t xml:space="preserve"> linhas 101 até 107, a função </w:t>
      </w:r>
      <w:proofErr w:type="spellStart"/>
      <w:r w:rsidRPr="008B5293">
        <w:rPr>
          <w:rFonts w:cs="Times New Roman"/>
          <w:highlight w:val="magenta"/>
        </w:rPr>
        <w:t>procurapalavrasunicas</w:t>
      </w:r>
      <w:proofErr w:type="spellEnd"/>
      <w:r w:rsidRPr="008B5293">
        <w:rPr>
          <w:rFonts w:cs="Times New Roman"/>
          <w:highlight w:val="magenta"/>
        </w:rPr>
        <w:t xml:space="preserve"> descobre quais palavras são únicas em cada base.  </w:t>
      </w:r>
    </w:p>
    <w:p w14:paraId="39A59A16" w14:textId="21151955" w:rsidR="00B97DB9" w:rsidRDefault="00B97DB9" w:rsidP="00D647DB">
      <w:pPr>
        <w:pStyle w:val="CTxt"/>
        <w:ind w:firstLine="0"/>
        <w:rPr>
          <w:rFonts w:cs="Times New Roman"/>
          <w:highlight w:val="magenta"/>
        </w:rPr>
      </w:pPr>
    </w:p>
    <w:p w14:paraId="7067C9EC" w14:textId="77777777" w:rsidR="00B97DB9" w:rsidRDefault="00B97DB9" w:rsidP="00B97DB9">
      <w:pPr>
        <w:pStyle w:val="CTxt"/>
        <w:ind w:firstLine="0"/>
        <w:rPr>
          <w:rFonts w:cs="Times New Roman"/>
        </w:rPr>
      </w:pPr>
    </w:p>
    <w:p w14:paraId="58BA5ED0" w14:textId="77777777" w:rsidR="00B97DB9" w:rsidRDefault="00B97DB9" w:rsidP="00B97DB9">
      <w:pPr>
        <w:pStyle w:val="CTxt"/>
        <w:ind w:firstLine="0"/>
        <w:rPr>
          <w:rFonts w:cs="Times New Roman"/>
        </w:rPr>
      </w:pPr>
    </w:p>
    <w:p w14:paraId="00D449FA" w14:textId="77777777" w:rsidR="00B97DB9" w:rsidRPr="003012BD" w:rsidRDefault="00B97DB9" w:rsidP="00B97DB9">
      <w:pPr>
        <w:pBdr>
          <w:top w:val="single" w:sz="2" w:space="3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 ELEMENT 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SEQ TPS_Element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separate"/>
      </w:r>
      <w:r w:rsidRPr="003012BD">
        <w:rPr>
          <w:rFonts w:ascii="Arial" w:eastAsia="Times New Roman" w:hAnsi="Arial" w:cs="Times New Roman"/>
          <w:b/>
          <w:noProof/>
          <w:color w:val="2F275B"/>
          <w:sz w:val="18"/>
        </w:rPr>
        <w:instrText>3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: Figuras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instrText>Name="Figuras" ID="BFE7081A-7AF6-7B40-A384-23AC305CB272" Variant="Automatic"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6B26AB53" w14:textId="77777777" w:rsidR="00B97DB9" w:rsidRPr="003012BD" w:rsidRDefault="00B97DB9" w:rsidP="00B97DB9">
      <w:pPr>
        <w:shd w:val="clear" w:color="auto" w:fill="C9D5B3"/>
        <w:spacing w:line="300" w:lineRule="auto"/>
        <w:rPr>
          <w:rFonts w:ascii="Arial" w:eastAsia="Times New Roman" w:hAnsi="Arial" w:cs="Times New Roman"/>
          <w:color w:val="2F275B"/>
          <w:sz w:val="18"/>
        </w:rPr>
      </w:pPr>
      <w:r w:rsidRPr="003012BD">
        <w:rPr>
          <w:rFonts w:ascii="Arial" w:eastAsia="Times New Roman" w:hAnsi="Arial" w:cs="Times New Roman"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color w:val="2F275B"/>
          <w:sz w:val="18"/>
        </w:rPr>
        <w:instrText xml:space="preserve"> MACROBUTTON TPS_ElementImage Element Image: 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instrText>Comment="" FileName=""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color w:val="2F275B"/>
          <w:sz w:val="18"/>
        </w:rPr>
        <w:fldChar w:fldCharType="end"/>
      </w:r>
    </w:p>
    <w:p w14:paraId="455E6334" w14:textId="48105B07" w:rsidR="00D647DB" w:rsidRDefault="00D647DB" w:rsidP="00D647DB">
      <w:pPr>
        <w:pStyle w:val="CTxt"/>
        <w:ind w:firstLine="0"/>
        <w:rPr>
          <w:rFonts w:cs="Times New Roman"/>
          <w:highlight w:val="magenta"/>
        </w:rPr>
      </w:pPr>
      <w:r w:rsidRPr="008B5293">
        <w:rPr>
          <w:noProof/>
          <w:highlight w:val="magenta"/>
        </w:rPr>
        <w:lastRenderedPageBreak/>
        <w:drawing>
          <wp:inline distT="0" distB="0" distL="0" distR="0" wp14:anchorId="40A558DD" wp14:editId="02286E68">
            <wp:extent cx="5400040" cy="2115820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BB482" w14:textId="1AE93EB0" w:rsidR="00A0255B" w:rsidRPr="003012BD" w:rsidRDefault="00A0255B" w:rsidP="00A0255B">
      <w:pPr>
        <w:pStyle w:val="FLegenda"/>
      </w:pPr>
      <w:r w:rsidRPr="003012BD">
        <w:t xml:space="preserve">Figura </w:t>
      </w:r>
      <w:r>
        <w:t>8</w:t>
      </w:r>
      <w:r w:rsidRPr="003012BD">
        <w:t xml:space="preserve">. </w:t>
      </w:r>
      <w:r>
        <w:t>Buscar frequência e palavras únicas</w:t>
      </w:r>
    </w:p>
    <w:p w14:paraId="51D8DCCE" w14:textId="77777777" w:rsidR="00A0255B" w:rsidRPr="003012BD" w:rsidRDefault="00A0255B" w:rsidP="00A0255B">
      <w:pPr>
        <w:pStyle w:val="FFonte"/>
      </w:pPr>
      <w:r w:rsidRPr="003012BD">
        <w:t>Fonte: Do autor - 2020</w:t>
      </w:r>
    </w:p>
    <w:p w14:paraId="079BB52A" w14:textId="77777777" w:rsidR="00A0255B" w:rsidRPr="003012BD" w:rsidRDefault="00A0255B" w:rsidP="00A0255B">
      <w:pPr>
        <w:pBdr>
          <w:bottom w:val="single" w:sz="2" w:space="1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TPS_ElementEnd END 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368109B0" w14:textId="77777777" w:rsidR="00A0255B" w:rsidRPr="008B5293" w:rsidRDefault="00A0255B" w:rsidP="00D647DB">
      <w:pPr>
        <w:pStyle w:val="CTxt"/>
        <w:ind w:firstLine="0"/>
        <w:rPr>
          <w:rFonts w:cs="Times New Roman"/>
          <w:highlight w:val="magenta"/>
        </w:rPr>
      </w:pPr>
    </w:p>
    <w:p w14:paraId="0B29A6FA" w14:textId="6420337E" w:rsidR="00D647DB" w:rsidRPr="008B5293" w:rsidRDefault="00D647DB" w:rsidP="00950C29">
      <w:pPr>
        <w:pStyle w:val="CTxt"/>
        <w:ind w:firstLine="0"/>
        <w:rPr>
          <w:rFonts w:cs="Times New Roman"/>
          <w:highlight w:val="magenta"/>
        </w:rPr>
      </w:pPr>
    </w:p>
    <w:p w14:paraId="42644CF5" w14:textId="6C607439" w:rsidR="00D647DB" w:rsidRDefault="00D647DB" w:rsidP="00950C29">
      <w:pPr>
        <w:pStyle w:val="CTxt"/>
        <w:ind w:firstLine="0"/>
        <w:rPr>
          <w:rFonts w:cs="Times New Roman"/>
          <w:highlight w:val="magenta"/>
        </w:rPr>
      </w:pPr>
      <w:r w:rsidRPr="008B5293">
        <w:rPr>
          <w:rFonts w:cs="Times New Roman"/>
          <w:highlight w:val="magenta"/>
        </w:rPr>
        <w:t xml:space="preserve">Na figura 10 o algoritmo descobre se as palavras entre aspas estão no código. </w:t>
      </w:r>
      <w:r w:rsidR="00A0255B">
        <w:rPr>
          <w:rFonts w:cs="Times New Roman"/>
          <w:highlight w:val="magenta"/>
        </w:rPr>
        <w:t>Pode-se pesquisar frases também.</w:t>
      </w:r>
    </w:p>
    <w:p w14:paraId="0576F94C" w14:textId="77777777" w:rsidR="00B97DB9" w:rsidRDefault="00B97DB9" w:rsidP="00B97DB9">
      <w:pPr>
        <w:pStyle w:val="CTxt"/>
        <w:ind w:firstLine="0"/>
        <w:rPr>
          <w:rFonts w:cs="Times New Roman"/>
        </w:rPr>
      </w:pPr>
    </w:p>
    <w:p w14:paraId="40468664" w14:textId="77777777" w:rsidR="00B97DB9" w:rsidRDefault="00B97DB9" w:rsidP="00B97DB9">
      <w:pPr>
        <w:pStyle w:val="CTxt"/>
        <w:ind w:firstLine="0"/>
        <w:rPr>
          <w:rFonts w:cs="Times New Roman"/>
        </w:rPr>
      </w:pPr>
    </w:p>
    <w:p w14:paraId="6C9E837E" w14:textId="77777777" w:rsidR="00B97DB9" w:rsidRPr="003012BD" w:rsidRDefault="00B97DB9" w:rsidP="00B97DB9">
      <w:pPr>
        <w:pBdr>
          <w:top w:val="single" w:sz="2" w:space="3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 ELEMENT 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SEQ TPS_Element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separate"/>
      </w:r>
      <w:r w:rsidRPr="003012BD">
        <w:rPr>
          <w:rFonts w:ascii="Arial" w:eastAsia="Times New Roman" w:hAnsi="Arial" w:cs="Times New Roman"/>
          <w:b/>
          <w:noProof/>
          <w:color w:val="2F275B"/>
          <w:sz w:val="18"/>
        </w:rPr>
        <w:instrText>3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: Figuras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instrText>Name="Figuras" ID="BFE7081A-7AF6-7B40-A384-23AC305CB272" Variant="Automatic"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18275876" w14:textId="77777777" w:rsidR="00B97DB9" w:rsidRPr="003012BD" w:rsidRDefault="00B97DB9" w:rsidP="00B97DB9">
      <w:pPr>
        <w:shd w:val="clear" w:color="auto" w:fill="C9D5B3"/>
        <w:spacing w:line="300" w:lineRule="auto"/>
        <w:rPr>
          <w:rFonts w:ascii="Arial" w:eastAsia="Times New Roman" w:hAnsi="Arial" w:cs="Times New Roman"/>
          <w:color w:val="2F275B"/>
          <w:sz w:val="18"/>
        </w:rPr>
      </w:pPr>
      <w:r w:rsidRPr="003012BD">
        <w:rPr>
          <w:rFonts w:ascii="Arial" w:eastAsia="Times New Roman" w:hAnsi="Arial" w:cs="Times New Roman"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color w:val="2F275B"/>
          <w:sz w:val="18"/>
        </w:rPr>
        <w:instrText xml:space="preserve"> MACROBUTTON TPS_ElementImage Element Image: 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instrText>Comment="" FileName=""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color w:val="2F275B"/>
          <w:sz w:val="18"/>
        </w:rPr>
        <w:fldChar w:fldCharType="end"/>
      </w:r>
    </w:p>
    <w:p w14:paraId="211766AB" w14:textId="01169D9D" w:rsidR="00D647DB" w:rsidRDefault="00D647DB" w:rsidP="00950C29">
      <w:pPr>
        <w:pStyle w:val="CTxt"/>
        <w:ind w:firstLine="0"/>
        <w:rPr>
          <w:rFonts w:cs="Times New Roman"/>
          <w:highlight w:val="magenta"/>
        </w:rPr>
      </w:pPr>
      <w:r w:rsidRPr="008B5293">
        <w:rPr>
          <w:noProof/>
          <w:highlight w:val="magenta"/>
        </w:rPr>
        <w:drawing>
          <wp:inline distT="0" distB="0" distL="0" distR="0" wp14:anchorId="4480FB58" wp14:editId="18F8F9BE">
            <wp:extent cx="5400040" cy="574040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36CFC" w14:textId="04B39354" w:rsidR="00A0255B" w:rsidRPr="003012BD" w:rsidRDefault="00A0255B" w:rsidP="00A0255B">
      <w:pPr>
        <w:pStyle w:val="FLegenda"/>
      </w:pPr>
      <w:r w:rsidRPr="003012BD">
        <w:t xml:space="preserve">Figura </w:t>
      </w:r>
      <w:r>
        <w:t>10</w:t>
      </w:r>
      <w:r w:rsidRPr="003012BD">
        <w:t xml:space="preserve">. </w:t>
      </w:r>
      <w:r>
        <w:t>Pesquisar palavras ou frases</w:t>
      </w:r>
    </w:p>
    <w:p w14:paraId="2688A17E" w14:textId="77777777" w:rsidR="00A0255B" w:rsidRPr="003012BD" w:rsidRDefault="00A0255B" w:rsidP="00A0255B">
      <w:pPr>
        <w:pStyle w:val="FFonte"/>
      </w:pPr>
      <w:r w:rsidRPr="003012BD">
        <w:t>Fonte: Do autor - 2020</w:t>
      </w:r>
    </w:p>
    <w:p w14:paraId="62A81D1D" w14:textId="77777777" w:rsidR="00A0255B" w:rsidRPr="003012BD" w:rsidRDefault="00A0255B" w:rsidP="00A0255B">
      <w:pPr>
        <w:pBdr>
          <w:bottom w:val="single" w:sz="2" w:space="1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TPS_ElementEnd END 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5BA941F0" w14:textId="77777777" w:rsidR="00A0255B" w:rsidRPr="008B5293" w:rsidRDefault="00A0255B" w:rsidP="00950C29">
      <w:pPr>
        <w:pStyle w:val="CTxt"/>
        <w:ind w:firstLine="0"/>
        <w:rPr>
          <w:rFonts w:cs="Times New Roman"/>
          <w:highlight w:val="magenta"/>
        </w:rPr>
      </w:pPr>
    </w:p>
    <w:p w14:paraId="49E976CF" w14:textId="77777777" w:rsidR="003F592A" w:rsidRPr="008B5293" w:rsidRDefault="003F592A" w:rsidP="00950C29">
      <w:pPr>
        <w:pStyle w:val="CTxt"/>
        <w:ind w:firstLine="0"/>
        <w:rPr>
          <w:rFonts w:cs="Times New Roman"/>
          <w:highlight w:val="magenta"/>
        </w:rPr>
      </w:pPr>
    </w:p>
    <w:p w14:paraId="05F7F54E" w14:textId="5921310F" w:rsidR="003F592A" w:rsidRDefault="003F592A" w:rsidP="00950C29">
      <w:pPr>
        <w:pStyle w:val="CTxt"/>
        <w:ind w:firstLine="0"/>
        <w:rPr>
          <w:rFonts w:cs="Times New Roman"/>
          <w:highlight w:val="magenta"/>
        </w:rPr>
      </w:pPr>
      <w:r w:rsidRPr="008B5293">
        <w:rPr>
          <w:rFonts w:cs="Times New Roman"/>
          <w:highlight w:val="magenta"/>
        </w:rPr>
        <w:t>Na figura 11, é criado o classificador</w:t>
      </w:r>
      <w:r w:rsidRPr="008B5293">
        <w:rPr>
          <w:rFonts w:cs="Times New Roman"/>
          <w:highlight w:val="magenta"/>
        </w:rPr>
        <w:t>, atrav</w:t>
      </w:r>
      <w:r w:rsidRPr="008B5293">
        <w:rPr>
          <w:rFonts w:cs="Times New Roman"/>
          <w:highlight w:val="magenta"/>
        </w:rPr>
        <w:t>é</w:t>
      </w:r>
      <w:r w:rsidRPr="008B5293">
        <w:rPr>
          <w:rFonts w:cs="Times New Roman"/>
          <w:highlight w:val="magenta"/>
        </w:rPr>
        <w:t xml:space="preserve">s do </w:t>
      </w:r>
      <w:proofErr w:type="spellStart"/>
      <w:proofErr w:type="gramStart"/>
      <w:r w:rsidRPr="008B5293">
        <w:rPr>
          <w:rFonts w:cs="Times New Roman"/>
          <w:highlight w:val="magenta"/>
        </w:rPr>
        <w:t>nltk.classify</w:t>
      </w:r>
      <w:proofErr w:type="spellEnd"/>
      <w:proofErr w:type="gramEnd"/>
      <w:r w:rsidRPr="008B5293">
        <w:rPr>
          <w:rFonts w:cs="Times New Roman"/>
          <w:highlight w:val="magenta"/>
        </w:rPr>
        <w:t>, nas duas bases, teste e treinamento</w:t>
      </w:r>
      <w:r w:rsidRPr="008B5293">
        <w:rPr>
          <w:rFonts w:cs="Times New Roman"/>
          <w:highlight w:val="magenta"/>
        </w:rPr>
        <w:t xml:space="preserve">, nas linhas 120 e 121. A linha 124 passa e treina a base treinamento no </w:t>
      </w:r>
      <w:proofErr w:type="spellStart"/>
      <w:r w:rsidRPr="008B5293">
        <w:rPr>
          <w:rFonts w:cs="Times New Roman"/>
          <w:highlight w:val="magenta"/>
        </w:rPr>
        <w:t>Naive</w:t>
      </w:r>
      <w:proofErr w:type="spellEnd"/>
      <w:r w:rsidRPr="008B5293">
        <w:rPr>
          <w:rFonts w:cs="Times New Roman"/>
          <w:highlight w:val="magenta"/>
        </w:rPr>
        <w:t xml:space="preserve"> </w:t>
      </w:r>
      <w:proofErr w:type="spellStart"/>
      <w:r w:rsidRPr="008B5293">
        <w:rPr>
          <w:rFonts w:cs="Times New Roman"/>
          <w:highlight w:val="magenta"/>
        </w:rPr>
        <w:t>Bayes</w:t>
      </w:r>
      <w:proofErr w:type="spellEnd"/>
      <w:r w:rsidRPr="008B5293">
        <w:rPr>
          <w:rFonts w:cs="Times New Roman"/>
          <w:highlight w:val="magenta"/>
        </w:rPr>
        <w:t xml:space="preserve">, para compreender as emoções e armazenar, e para posteriormente na análise de confusão de matriz da função da linha </w:t>
      </w:r>
      <w:proofErr w:type="gramStart"/>
      <w:r w:rsidRPr="008B5293">
        <w:rPr>
          <w:rFonts w:cs="Times New Roman"/>
          <w:highlight w:val="magenta"/>
        </w:rPr>
        <w:t>128 ,</w:t>
      </w:r>
      <w:proofErr w:type="gramEnd"/>
      <w:r w:rsidRPr="008B5293">
        <w:rPr>
          <w:rFonts w:cs="Times New Roman"/>
          <w:highlight w:val="magenta"/>
        </w:rPr>
        <w:t xml:space="preserve"> </w:t>
      </w:r>
      <w:r w:rsidRPr="008B5293">
        <w:rPr>
          <w:rFonts w:cs="Times New Roman"/>
          <w:highlight w:val="magenta"/>
        </w:rPr>
        <w:t xml:space="preserve">comparar com a </w:t>
      </w:r>
      <w:proofErr w:type="spellStart"/>
      <w:r w:rsidRPr="008B5293">
        <w:rPr>
          <w:rFonts w:cs="Times New Roman"/>
          <w:highlight w:val="magenta"/>
        </w:rPr>
        <w:t>basecheia</w:t>
      </w:r>
      <w:proofErr w:type="spellEnd"/>
      <w:r w:rsidRPr="008B5293">
        <w:rPr>
          <w:rFonts w:cs="Times New Roman"/>
          <w:highlight w:val="magenta"/>
        </w:rPr>
        <w:t xml:space="preserve"> na</w:t>
      </w:r>
      <w:r w:rsidRPr="008B5293">
        <w:rPr>
          <w:rFonts w:cs="Times New Roman"/>
          <w:highlight w:val="magenta"/>
        </w:rPr>
        <w:t xml:space="preserve"> linha 131. O resultado está </w:t>
      </w:r>
      <w:proofErr w:type="gramStart"/>
      <w:r w:rsidRPr="008B5293">
        <w:rPr>
          <w:rFonts w:cs="Times New Roman"/>
          <w:highlight w:val="magenta"/>
        </w:rPr>
        <w:t>a</w:t>
      </w:r>
      <w:proofErr w:type="gramEnd"/>
      <w:r w:rsidRPr="008B5293">
        <w:rPr>
          <w:rFonts w:cs="Times New Roman"/>
          <w:highlight w:val="magenta"/>
        </w:rPr>
        <w:t xml:space="preserve"> direita. </w:t>
      </w:r>
    </w:p>
    <w:p w14:paraId="69640023" w14:textId="3C6629F0" w:rsidR="00A0255B" w:rsidRDefault="00A0255B" w:rsidP="00950C29">
      <w:pPr>
        <w:pStyle w:val="CTxt"/>
        <w:ind w:firstLine="0"/>
        <w:rPr>
          <w:rFonts w:cs="Times New Roman"/>
          <w:highlight w:val="magenta"/>
        </w:rPr>
      </w:pPr>
    </w:p>
    <w:p w14:paraId="29E0A100" w14:textId="77777777" w:rsidR="00A0255B" w:rsidRDefault="00A0255B" w:rsidP="00A0255B">
      <w:pPr>
        <w:pStyle w:val="CTxt"/>
        <w:ind w:firstLine="0"/>
        <w:rPr>
          <w:rFonts w:cs="Times New Roman"/>
        </w:rPr>
      </w:pPr>
    </w:p>
    <w:p w14:paraId="2E12AA3C" w14:textId="77777777" w:rsidR="00A0255B" w:rsidRPr="003012BD" w:rsidRDefault="00A0255B" w:rsidP="00A0255B">
      <w:pPr>
        <w:pBdr>
          <w:top w:val="single" w:sz="2" w:space="3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 ELEMENT 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SEQ TPS_Element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separate"/>
      </w:r>
      <w:r w:rsidRPr="003012BD">
        <w:rPr>
          <w:rFonts w:ascii="Arial" w:eastAsia="Times New Roman" w:hAnsi="Arial" w:cs="Times New Roman"/>
          <w:b/>
          <w:noProof/>
          <w:color w:val="2F275B"/>
          <w:sz w:val="18"/>
        </w:rPr>
        <w:instrText>3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: Figuras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instrText>Name="Figuras" ID="BFE7081A-7AF6-7B40-A384-23AC305CB272" Variant="Automatic"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1D199AC3" w14:textId="77777777" w:rsidR="00A0255B" w:rsidRPr="003012BD" w:rsidRDefault="00A0255B" w:rsidP="00A0255B">
      <w:pPr>
        <w:shd w:val="clear" w:color="auto" w:fill="C9D5B3"/>
        <w:spacing w:line="300" w:lineRule="auto"/>
        <w:rPr>
          <w:rFonts w:ascii="Arial" w:eastAsia="Times New Roman" w:hAnsi="Arial" w:cs="Times New Roman"/>
          <w:color w:val="2F275B"/>
          <w:sz w:val="18"/>
        </w:rPr>
      </w:pPr>
      <w:r w:rsidRPr="003012BD">
        <w:rPr>
          <w:rFonts w:ascii="Arial" w:eastAsia="Times New Roman" w:hAnsi="Arial" w:cs="Times New Roman"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color w:val="2F275B"/>
          <w:sz w:val="18"/>
        </w:rPr>
        <w:instrText xml:space="preserve"> MACROBUTTON TPS_ElementImage Element Image: 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instrText>Comment="" FileName=""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color w:val="2F275B"/>
          <w:sz w:val="18"/>
        </w:rPr>
        <w:fldChar w:fldCharType="end"/>
      </w:r>
    </w:p>
    <w:p w14:paraId="21391185" w14:textId="4819AFB3" w:rsidR="003F592A" w:rsidRDefault="003F592A" w:rsidP="00950C29">
      <w:pPr>
        <w:pStyle w:val="CTxt"/>
        <w:ind w:firstLine="0"/>
        <w:rPr>
          <w:rFonts w:cs="Times New Roman"/>
          <w:highlight w:val="magenta"/>
        </w:rPr>
      </w:pPr>
      <w:r w:rsidRPr="008B5293">
        <w:rPr>
          <w:noProof/>
          <w:highlight w:val="magenta"/>
        </w:rPr>
        <w:drawing>
          <wp:inline distT="0" distB="0" distL="0" distR="0" wp14:anchorId="25AAB874" wp14:editId="3E179A3D">
            <wp:extent cx="5400040" cy="129921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7077" w14:textId="4713DBBA" w:rsidR="00A0255B" w:rsidRPr="003012BD" w:rsidRDefault="00A0255B" w:rsidP="00A0255B">
      <w:pPr>
        <w:pStyle w:val="FLegenda"/>
      </w:pPr>
      <w:r w:rsidRPr="003012BD">
        <w:t xml:space="preserve">Figura </w:t>
      </w:r>
      <w:r>
        <w:t>10</w:t>
      </w:r>
      <w:r w:rsidRPr="003012BD">
        <w:t xml:space="preserve">. </w:t>
      </w:r>
      <w:r>
        <w:t>Realização da matriz de confusão</w:t>
      </w:r>
    </w:p>
    <w:p w14:paraId="5D398DC0" w14:textId="77777777" w:rsidR="00A0255B" w:rsidRPr="003012BD" w:rsidRDefault="00A0255B" w:rsidP="00A0255B">
      <w:pPr>
        <w:pStyle w:val="FFonte"/>
      </w:pPr>
      <w:r w:rsidRPr="003012BD">
        <w:lastRenderedPageBreak/>
        <w:t>Fonte: Do autor - 2020</w:t>
      </w:r>
    </w:p>
    <w:p w14:paraId="03FFD6CB" w14:textId="77777777" w:rsidR="00A0255B" w:rsidRPr="003012BD" w:rsidRDefault="00A0255B" w:rsidP="00A0255B">
      <w:pPr>
        <w:pBdr>
          <w:bottom w:val="single" w:sz="2" w:space="1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TPS_ElementEnd END 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08DFEDA3" w14:textId="77777777" w:rsidR="00A0255B" w:rsidRPr="008B5293" w:rsidRDefault="00A0255B" w:rsidP="00A0255B">
      <w:pPr>
        <w:pStyle w:val="CTxt"/>
        <w:ind w:firstLine="0"/>
        <w:rPr>
          <w:rFonts w:cs="Times New Roman"/>
          <w:highlight w:val="magenta"/>
        </w:rPr>
      </w:pPr>
    </w:p>
    <w:p w14:paraId="1C763275" w14:textId="77777777" w:rsidR="00A0255B" w:rsidRPr="00663B56" w:rsidRDefault="00A0255B" w:rsidP="00950C29">
      <w:pPr>
        <w:pStyle w:val="CTxt"/>
        <w:ind w:firstLine="0"/>
        <w:rPr>
          <w:rFonts w:cs="Times New Roman"/>
          <w:highlight w:val="magenta"/>
        </w:rPr>
      </w:pPr>
    </w:p>
    <w:p w14:paraId="18767764" w14:textId="551C8169" w:rsidR="00397B09" w:rsidRPr="00663B56" w:rsidRDefault="0001347D" w:rsidP="00D0113F">
      <w:pPr>
        <w:pStyle w:val="CTxt"/>
        <w:ind w:firstLine="0"/>
        <w:rPr>
          <w:rFonts w:cs="Times New Roman"/>
          <w:color w:val="222222"/>
          <w:sz w:val="21"/>
          <w:szCs w:val="21"/>
          <w:highlight w:val="magenta"/>
          <w:shd w:val="clear" w:color="auto" w:fill="FFFFFF"/>
        </w:rPr>
      </w:pPr>
      <w:commentRangeStart w:id="209"/>
      <w:commentRangeEnd w:id="209"/>
      <w:r w:rsidRPr="00663B56">
        <w:rPr>
          <w:rStyle w:val="Refdecomentrio"/>
          <w:rFonts w:eastAsiaTheme="minorEastAsia" w:cs="Times New Roman"/>
          <w:highlight w:val="magenta"/>
        </w:rPr>
        <w:commentReference w:id="209"/>
      </w:r>
      <w:r w:rsidR="00D0113F" w:rsidRPr="00663B56">
        <w:rPr>
          <w:rFonts w:cs="Times New Roman"/>
          <w:highlight w:val="magenta"/>
        </w:rPr>
        <w:t xml:space="preserve">Também é possível analisar matriz de confusão com </w:t>
      </w:r>
      <w:proofErr w:type="spellStart"/>
      <w:r w:rsidR="00D0113F" w:rsidRPr="00663B56">
        <w:rPr>
          <w:rFonts w:cs="Times New Roman"/>
          <w:highlight w:val="magenta"/>
        </w:rPr>
        <w:t>SkLearn</w:t>
      </w:r>
      <w:proofErr w:type="spellEnd"/>
      <w:r w:rsidR="00D0113F" w:rsidRPr="00663B56">
        <w:rPr>
          <w:rFonts w:cs="Times New Roman"/>
          <w:highlight w:val="magenta"/>
        </w:rPr>
        <w:t xml:space="preserve">, que por sua </w:t>
      </w:r>
      <w:proofErr w:type="spellStart"/>
      <w:r w:rsidR="00D0113F" w:rsidRPr="00663B56">
        <w:rPr>
          <w:rFonts w:cs="Times New Roman"/>
          <w:highlight w:val="magenta"/>
        </w:rPr>
        <w:t>vez</w:t>
      </w:r>
      <w:r w:rsidR="00D0113F" w:rsidRPr="00663B56">
        <w:rPr>
          <w:rFonts w:cs="Times New Roman"/>
        </w:rPr>
        <w:t>,a</w:t>
      </w:r>
      <w:proofErr w:type="spellEnd"/>
      <w:r w:rsidR="00D0113F" w:rsidRPr="00663B56">
        <w:rPr>
          <w:rFonts w:cs="Times New Roman"/>
          <w:color w:val="222222"/>
          <w:sz w:val="21"/>
          <w:szCs w:val="21"/>
          <w:shd w:val="clear" w:color="auto" w:fill="FFFFFF"/>
        </w:rPr>
        <w:t> </w:t>
      </w:r>
      <w:proofErr w:type="spellStart"/>
      <w:r w:rsidR="00D0113F" w:rsidRPr="00663B56">
        <w:rPr>
          <w:rFonts w:cs="Times New Roman"/>
          <w:color w:val="222222"/>
          <w:sz w:val="21"/>
          <w:szCs w:val="21"/>
          <w:shd w:val="clear" w:color="auto" w:fill="FFFFFF"/>
        </w:rPr>
        <w:t>scikit-</w:t>
      </w:r>
      <w:r w:rsidR="00D0113F" w:rsidRPr="00663B56">
        <w:rPr>
          <w:rFonts w:cs="Times New Roman"/>
          <w:color w:val="222222"/>
          <w:sz w:val="21"/>
          <w:szCs w:val="21"/>
          <w:highlight w:val="magenta"/>
          <w:shd w:val="clear" w:color="auto" w:fill="FFFFFF"/>
        </w:rPr>
        <w:t>learn</w:t>
      </w:r>
      <w:proofErr w:type="spellEnd"/>
      <w:r w:rsidR="00D0113F" w:rsidRPr="00663B56">
        <w:rPr>
          <w:rFonts w:cs="Times New Roman"/>
          <w:color w:val="222222"/>
          <w:sz w:val="21"/>
          <w:szCs w:val="21"/>
          <w:highlight w:val="magenta"/>
          <w:shd w:val="clear" w:color="auto" w:fill="FFFFFF"/>
        </w:rPr>
        <w:t> (originalmente </w:t>
      </w:r>
      <w:proofErr w:type="spellStart"/>
      <w:r w:rsidR="00D0113F" w:rsidRPr="00663B56">
        <w:rPr>
          <w:rFonts w:cs="Times New Roman"/>
          <w:color w:val="222222"/>
          <w:sz w:val="21"/>
          <w:szCs w:val="21"/>
          <w:highlight w:val="magenta"/>
          <w:shd w:val="clear" w:color="auto" w:fill="FFFFFF"/>
        </w:rPr>
        <w:t>scikits.learn</w:t>
      </w:r>
      <w:proofErr w:type="spellEnd"/>
      <w:r w:rsidR="00D0113F" w:rsidRPr="00663B56">
        <w:rPr>
          <w:rFonts w:cs="Times New Roman"/>
          <w:color w:val="222222"/>
          <w:sz w:val="21"/>
          <w:szCs w:val="21"/>
          <w:highlight w:val="magenta"/>
          <w:shd w:val="clear" w:color="auto" w:fill="FFFFFF"/>
        </w:rPr>
        <w:t xml:space="preserve">) é </w:t>
      </w:r>
      <w:r w:rsidR="00D0113F" w:rsidRPr="00663B56">
        <w:rPr>
          <w:rFonts w:cs="Times New Roman"/>
          <w:color w:val="222222"/>
          <w:sz w:val="21"/>
          <w:szCs w:val="21"/>
          <w:highlight w:val="magenta"/>
          <w:shd w:val="clear" w:color="auto" w:fill="FFFFFF"/>
        </w:rPr>
        <w:t>se trata de uma</w:t>
      </w:r>
      <w:r w:rsidR="00D0113F" w:rsidRPr="00663B56">
        <w:rPr>
          <w:rFonts w:cs="Times New Roman"/>
          <w:color w:val="222222"/>
          <w:sz w:val="21"/>
          <w:szCs w:val="21"/>
          <w:highlight w:val="magenta"/>
          <w:shd w:val="clear" w:color="auto" w:fill="FFFFFF"/>
        </w:rPr>
        <w:t xml:space="preserve"> biblioteca de </w:t>
      </w:r>
      <w:hyperlink r:id="rId23" w:tooltip="Aprendizado de máquina" w:history="1">
        <w:r w:rsidR="00D0113F" w:rsidRPr="00663B56">
          <w:rPr>
            <w:rStyle w:val="Hyperlink"/>
            <w:rFonts w:cs="Times New Roman"/>
            <w:color w:val="0B0080"/>
            <w:sz w:val="21"/>
            <w:szCs w:val="21"/>
            <w:highlight w:val="magenta"/>
            <w:u w:val="none"/>
            <w:shd w:val="clear" w:color="auto" w:fill="FFFFFF"/>
          </w:rPr>
          <w:t>aprendizado de máquina</w:t>
        </w:r>
      </w:hyperlink>
      <w:r w:rsidR="00D0113F" w:rsidRPr="00663B56">
        <w:rPr>
          <w:rFonts w:cs="Times New Roman"/>
          <w:color w:val="222222"/>
          <w:sz w:val="21"/>
          <w:szCs w:val="21"/>
          <w:highlight w:val="magenta"/>
          <w:shd w:val="clear" w:color="auto" w:fill="FFFFFF"/>
        </w:rPr>
        <w:t> de código aberto</w:t>
      </w:r>
      <w:r w:rsidR="00D0113F" w:rsidRPr="00663B56">
        <w:rPr>
          <w:rFonts w:cs="Times New Roman"/>
          <w:color w:val="222222"/>
          <w:sz w:val="21"/>
          <w:szCs w:val="21"/>
          <w:highlight w:val="magenta"/>
          <w:shd w:val="clear" w:color="auto" w:fill="FFFFFF"/>
        </w:rPr>
        <w:t xml:space="preserve">, a vantagem da </w:t>
      </w:r>
      <w:proofErr w:type="spellStart"/>
      <w:r w:rsidR="00D0113F" w:rsidRPr="00663B56">
        <w:rPr>
          <w:rFonts w:cs="Times New Roman"/>
          <w:color w:val="222222"/>
          <w:sz w:val="21"/>
          <w:szCs w:val="21"/>
          <w:highlight w:val="magenta"/>
          <w:shd w:val="clear" w:color="auto" w:fill="FFFFFF"/>
        </w:rPr>
        <w:t>sklearn</w:t>
      </w:r>
      <w:proofErr w:type="spellEnd"/>
      <w:r w:rsidR="00D0113F" w:rsidRPr="00663B56">
        <w:rPr>
          <w:rFonts w:cs="Times New Roman"/>
          <w:color w:val="222222"/>
          <w:sz w:val="21"/>
          <w:szCs w:val="21"/>
          <w:highlight w:val="magenta"/>
          <w:shd w:val="clear" w:color="auto" w:fill="FFFFFF"/>
        </w:rPr>
        <w:t xml:space="preserve"> é que ela também faz cálculos rápidos de regressão linear, que analisa quando um indicador influencia em outro, ela faz cálculos de classificação e entre outros cálculos estatísticos. Além disso ela é usada com </w:t>
      </w:r>
      <w:proofErr w:type="spellStart"/>
      <w:r w:rsidR="00D0113F" w:rsidRPr="00663B56">
        <w:rPr>
          <w:rFonts w:cs="Times New Roman"/>
          <w:color w:val="222222"/>
          <w:sz w:val="21"/>
          <w:szCs w:val="21"/>
          <w:highlight w:val="magenta"/>
          <w:shd w:val="clear" w:color="auto" w:fill="FFFFFF"/>
        </w:rPr>
        <w:t>matplotlib</w:t>
      </w:r>
      <w:proofErr w:type="spellEnd"/>
      <w:r w:rsidR="00D0113F" w:rsidRPr="00663B56">
        <w:rPr>
          <w:rFonts w:cs="Times New Roman"/>
          <w:color w:val="222222"/>
          <w:sz w:val="21"/>
          <w:szCs w:val="21"/>
          <w:highlight w:val="magenta"/>
          <w:shd w:val="clear" w:color="auto" w:fill="FFFFFF"/>
        </w:rPr>
        <w:t xml:space="preserve"> que é uma biblioteca que desenha gráficos, assim, as conclusões matemáticas de </w:t>
      </w:r>
      <w:proofErr w:type="spellStart"/>
      <w:r w:rsidR="00D0113F" w:rsidRPr="00663B56">
        <w:rPr>
          <w:rFonts w:cs="Times New Roman"/>
          <w:color w:val="222222"/>
          <w:sz w:val="21"/>
          <w:szCs w:val="21"/>
          <w:highlight w:val="magenta"/>
          <w:shd w:val="clear" w:color="auto" w:fill="FFFFFF"/>
        </w:rPr>
        <w:t>sklearn</w:t>
      </w:r>
      <w:proofErr w:type="spellEnd"/>
      <w:r w:rsidR="00D0113F" w:rsidRPr="00663B56">
        <w:rPr>
          <w:rFonts w:cs="Times New Roman"/>
          <w:color w:val="222222"/>
          <w:sz w:val="21"/>
          <w:szCs w:val="21"/>
          <w:highlight w:val="magenta"/>
          <w:shd w:val="clear" w:color="auto" w:fill="FFFFFF"/>
        </w:rPr>
        <w:t xml:space="preserve">, se dão por desenhos mais visuais e agradáveis. </w:t>
      </w:r>
    </w:p>
    <w:p w14:paraId="419D6EA3" w14:textId="4FAA46B8" w:rsidR="00D0113F" w:rsidRPr="00663B56" w:rsidRDefault="00D0113F" w:rsidP="00D0113F">
      <w:pPr>
        <w:pStyle w:val="CTxt"/>
        <w:ind w:firstLine="0"/>
        <w:rPr>
          <w:rFonts w:cs="Times New Roman"/>
          <w:color w:val="222222"/>
          <w:sz w:val="21"/>
          <w:szCs w:val="21"/>
          <w:highlight w:val="magenta"/>
          <w:shd w:val="clear" w:color="auto" w:fill="FFFFFF"/>
        </w:rPr>
      </w:pPr>
    </w:p>
    <w:p w14:paraId="47E583E2" w14:textId="682652CB" w:rsidR="00663B56" w:rsidRDefault="00D0113F" w:rsidP="00D0113F">
      <w:pPr>
        <w:pStyle w:val="CTxt"/>
        <w:ind w:firstLine="0"/>
        <w:rPr>
          <w:rFonts w:ascii="Arial" w:hAnsi="Arial" w:cs="Arial"/>
          <w:color w:val="222222"/>
          <w:sz w:val="21"/>
          <w:szCs w:val="21"/>
          <w:highlight w:val="magenta"/>
          <w:shd w:val="clear" w:color="auto" w:fill="FFFFFF"/>
        </w:rPr>
      </w:pPr>
      <w:r w:rsidRPr="00663B56">
        <w:rPr>
          <w:rFonts w:cs="Times New Roman"/>
          <w:color w:val="222222"/>
          <w:sz w:val="21"/>
          <w:szCs w:val="21"/>
          <w:highlight w:val="magenta"/>
          <w:shd w:val="clear" w:color="auto" w:fill="FFFFFF"/>
        </w:rPr>
        <w:t>Isso pode ser analisado rapidamente</w:t>
      </w:r>
      <w:r w:rsidR="00663B56" w:rsidRPr="00663B56">
        <w:rPr>
          <w:rFonts w:cs="Times New Roman"/>
          <w:color w:val="222222"/>
          <w:sz w:val="21"/>
          <w:szCs w:val="21"/>
          <w:highlight w:val="magenta"/>
          <w:shd w:val="clear" w:color="auto" w:fill="FFFFFF"/>
        </w:rPr>
        <w:t>, onde temos o verdadeiro na linha e o previsto da 3, e o resultado é dado da seguinte maneira:</w:t>
      </w:r>
    </w:p>
    <w:p w14:paraId="676EC13A" w14:textId="77777777" w:rsidR="00663B56" w:rsidRDefault="00663B56" w:rsidP="00663B56">
      <w:pPr>
        <w:pStyle w:val="CTxt"/>
        <w:ind w:firstLine="0"/>
        <w:rPr>
          <w:rFonts w:cs="Times New Roman"/>
        </w:rPr>
      </w:pPr>
    </w:p>
    <w:p w14:paraId="1EF7BE8A" w14:textId="77777777" w:rsidR="00663B56" w:rsidRPr="003012BD" w:rsidRDefault="00663B56" w:rsidP="00663B56">
      <w:pPr>
        <w:pBdr>
          <w:top w:val="single" w:sz="2" w:space="3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 ELEMENT 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SEQ TPS_Element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separate"/>
      </w:r>
      <w:r w:rsidRPr="003012BD">
        <w:rPr>
          <w:rFonts w:ascii="Arial" w:eastAsia="Times New Roman" w:hAnsi="Arial" w:cs="Times New Roman"/>
          <w:b/>
          <w:noProof/>
          <w:color w:val="2F275B"/>
          <w:sz w:val="18"/>
        </w:rPr>
        <w:instrText>3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: Figuras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instrText>Name="Figuras" ID="BFE7081A-7AF6-7B40-A384-23AC305CB272" Variant="Automatic"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21558043" w14:textId="77777777" w:rsidR="00663B56" w:rsidRPr="003012BD" w:rsidRDefault="00663B56" w:rsidP="00663B56">
      <w:pPr>
        <w:shd w:val="clear" w:color="auto" w:fill="C9D5B3"/>
        <w:spacing w:line="300" w:lineRule="auto"/>
        <w:rPr>
          <w:rFonts w:ascii="Arial" w:eastAsia="Times New Roman" w:hAnsi="Arial" w:cs="Times New Roman"/>
          <w:color w:val="2F275B"/>
          <w:sz w:val="18"/>
        </w:rPr>
      </w:pPr>
      <w:r w:rsidRPr="003012BD">
        <w:rPr>
          <w:rFonts w:ascii="Arial" w:eastAsia="Times New Roman" w:hAnsi="Arial" w:cs="Times New Roman"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color w:val="2F275B"/>
          <w:sz w:val="18"/>
        </w:rPr>
        <w:instrText xml:space="preserve"> MACROBUTTON TPS_ElementImage Element Image: 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instrText>Comment="" FileName=""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color w:val="2F275B"/>
          <w:sz w:val="18"/>
        </w:rPr>
        <w:fldChar w:fldCharType="end"/>
      </w:r>
    </w:p>
    <w:p w14:paraId="694CFF2B" w14:textId="5298D862" w:rsidR="00663B56" w:rsidRPr="00663B56" w:rsidRDefault="00663B56" w:rsidP="00D0113F">
      <w:pPr>
        <w:pStyle w:val="CTxt"/>
        <w:ind w:firstLine="0"/>
        <w:rPr>
          <w:rFonts w:ascii="Arial" w:hAnsi="Arial" w:cs="Arial"/>
          <w:color w:val="222222"/>
          <w:sz w:val="21"/>
          <w:szCs w:val="21"/>
          <w:highlight w:val="magenta"/>
          <w:shd w:val="clear" w:color="auto" w:fill="FFFFFF"/>
        </w:rPr>
      </w:pPr>
      <w:r w:rsidRPr="00663B56">
        <w:rPr>
          <w:noProof/>
          <w:highlight w:val="magenta"/>
        </w:rPr>
        <w:drawing>
          <wp:inline distT="0" distB="0" distL="0" distR="0" wp14:anchorId="4CB205DC" wp14:editId="73DE4564">
            <wp:extent cx="5400040" cy="748665"/>
            <wp:effectExtent l="0" t="0" r="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E647" w14:textId="60CC0D34" w:rsidR="00D0113F" w:rsidRPr="00663B56" w:rsidRDefault="00D0113F" w:rsidP="00D0113F">
      <w:pPr>
        <w:pStyle w:val="CTxt"/>
        <w:ind w:firstLine="0"/>
        <w:rPr>
          <w:rFonts w:ascii="Arial" w:hAnsi="Arial" w:cs="Arial"/>
          <w:color w:val="222222"/>
          <w:sz w:val="21"/>
          <w:szCs w:val="21"/>
          <w:highlight w:val="magenta"/>
          <w:shd w:val="clear" w:color="auto" w:fill="FFFFFF"/>
        </w:rPr>
      </w:pPr>
    </w:p>
    <w:tbl>
      <w:tblPr>
        <w:tblW w:w="3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D0113F" w:rsidRPr="00D0113F" w14:paraId="122805C6" w14:textId="77777777" w:rsidTr="00D0113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11D3" w14:textId="77777777" w:rsidR="00D0113F" w:rsidRPr="00D0113F" w:rsidRDefault="00D0113F" w:rsidP="00D0113F">
            <w:pPr>
              <w:shd w:val="clear" w:color="auto" w:fill="auto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</w:pPr>
            <w:r w:rsidRPr="00D0113F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75B0" w14:textId="77777777" w:rsidR="00D0113F" w:rsidRPr="00D0113F" w:rsidRDefault="00D0113F" w:rsidP="00D0113F">
            <w:pPr>
              <w:shd w:val="clear" w:color="auto" w:fill="auto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</w:pPr>
            <w:r w:rsidRPr="00D0113F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  <w:t>alegria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AB6F4" w14:textId="77777777" w:rsidR="00D0113F" w:rsidRPr="00D0113F" w:rsidRDefault="00D0113F" w:rsidP="00D0113F">
            <w:pPr>
              <w:shd w:val="clear" w:color="auto" w:fill="auto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</w:pPr>
            <w:r w:rsidRPr="00D0113F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  <w:t>medo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99C8F" w14:textId="77777777" w:rsidR="00D0113F" w:rsidRPr="00D0113F" w:rsidRDefault="00D0113F" w:rsidP="00D0113F">
            <w:pPr>
              <w:shd w:val="clear" w:color="auto" w:fill="auto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</w:pPr>
            <w:r w:rsidRPr="00D0113F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  <w:t>alegria</w:t>
            </w:r>
          </w:p>
        </w:tc>
      </w:tr>
      <w:tr w:rsidR="00D0113F" w:rsidRPr="00D0113F" w14:paraId="672C8FED" w14:textId="77777777" w:rsidTr="00D011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3F18" w14:textId="77777777" w:rsidR="00D0113F" w:rsidRPr="00D0113F" w:rsidRDefault="00D0113F" w:rsidP="00D0113F">
            <w:pPr>
              <w:shd w:val="clear" w:color="auto" w:fill="auto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</w:pPr>
            <w:r w:rsidRPr="00D0113F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  <w:t>alegria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3E1B" w14:textId="77777777" w:rsidR="00D0113F" w:rsidRPr="00D0113F" w:rsidRDefault="00D0113F" w:rsidP="00D0113F">
            <w:pPr>
              <w:shd w:val="clear" w:color="auto" w:fill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</w:pPr>
            <w:r w:rsidRPr="00D0113F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A6919" w14:textId="77777777" w:rsidR="00D0113F" w:rsidRPr="00D0113F" w:rsidRDefault="00D0113F" w:rsidP="00D0113F">
            <w:pPr>
              <w:shd w:val="clear" w:color="auto" w:fill="auto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</w:pPr>
            <w:r w:rsidRPr="00D0113F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ED561" w14:textId="77777777" w:rsidR="00D0113F" w:rsidRPr="00D0113F" w:rsidRDefault="00D0113F" w:rsidP="00D0113F">
            <w:pPr>
              <w:shd w:val="clear" w:color="auto" w:fill="auto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</w:pPr>
            <w:r w:rsidRPr="00D0113F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  <w:t> </w:t>
            </w:r>
          </w:p>
        </w:tc>
      </w:tr>
      <w:tr w:rsidR="00D0113F" w:rsidRPr="00D0113F" w14:paraId="455E44A3" w14:textId="77777777" w:rsidTr="00D011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5EF3" w14:textId="77777777" w:rsidR="00D0113F" w:rsidRPr="00D0113F" w:rsidRDefault="00D0113F" w:rsidP="00D0113F">
            <w:pPr>
              <w:shd w:val="clear" w:color="auto" w:fill="auto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</w:pPr>
            <w:r w:rsidRPr="00D0113F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  <w:t>medo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960AD" w14:textId="77777777" w:rsidR="00D0113F" w:rsidRPr="00D0113F" w:rsidRDefault="00D0113F" w:rsidP="00D0113F">
            <w:pPr>
              <w:shd w:val="clear" w:color="auto" w:fill="auto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</w:pPr>
            <w:r w:rsidRPr="00D0113F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A2DD" w14:textId="77777777" w:rsidR="00D0113F" w:rsidRPr="00D0113F" w:rsidRDefault="00D0113F" w:rsidP="00D0113F">
            <w:pPr>
              <w:shd w:val="clear" w:color="auto" w:fill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</w:pPr>
            <w:r w:rsidRPr="00D0113F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AE634" w14:textId="77777777" w:rsidR="00D0113F" w:rsidRPr="00D0113F" w:rsidRDefault="00D0113F" w:rsidP="00D0113F">
            <w:pPr>
              <w:shd w:val="clear" w:color="auto" w:fill="auto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</w:pPr>
            <w:r w:rsidRPr="00D0113F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  <w:t> </w:t>
            </w:r>
          </w:p>
        </w:tc>
      </w:tr>
      <w:tr w:rsidR="00D0113F" w:rsidRPr="00D0113F" w14:paraId="5064B6EA" w14:textId="77777777" w:rsidTr="00D0113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C02B2" w14:textId="77777777" w:rsidR="00D0113F" w:rsidRPr="00D0113F" w:rsidRDefault="00D0113F" w:rsidP="00D0113F">
            <w:pPr>
              <w:shd w:val="clear" w:color="auto" w:fill="auto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</w:pPr>
            <w:r w:rsidRPr="00D0113F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  <w:t>tristeza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04C91" w14:textId="77777777" w:rsidR="00D0113F" w:rsidRPr="00D0113F" w:rsidRDefault="00D0113F" w:rsidP="00D0113F">
            <w:pPr>
              <w:shd w:val="clear" w:color="auto" w:fill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</w:pPr>
            <w:r w:rsidRPr="00D0113F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631B6" w14:textId="77777777" w:rsidR="00D0113F" w:rsidRPr="00D0113F" w:rsidRDefault="00D0113F" w:rsidP="00D0113F">
            <w:pPr>
              <w:shd w:val="clear" w:color="auto" w:fill="auto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</w:pPr>
            <w:r w:rsidRPr="00D0113F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E078F" w14:textId="77777777" w:rsidR="00D0113F" w:rsidRPr="00D0113F" w:rsidRDefault="00D0113F" w:rsidP="00D0113F">
            <w:pPr>
              <w:shd w:val="clear" w:color="auto" w:fill="auto"/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</w:pPr>
            <w:r w:rsidRPr="00D0113F">
              <w:rPr>
                <w:rFonts w:ascii="Calibri" w:eastAsia="Times New Roman" w:hAnsi="Calibri" w:cs="Calibri"/>
                <w:color w:val="000000"/>
                <w:sz w:val="22"/>
                <w:szCs w:val="22"/>
                <w:highlight w:val="magenta"/>
                <w:lang w:eastAsia="pt-BR"/>
              </w:rPr>
              <w:t> </w:t>
            </w:r>
          </w:p>
        </w:tc>
      </w:tr>
    </w:tbl>
    <w:p w14:paraId="04F76CA6" w14:textId="7C3537BB" w:rsidR="00663B56" w:rsidRPr="003012BD" w:rsidRDefault="00663B56" w:rsidP="00663B56">
      <w:pPr>
        <w:pStyle w:val="FLegenda"/>
      </w:pPr>
      <w:r w:rsidRPr="003012BD">
        <w:t xml:space="preserve">Figura </w:t>
      </w:r>
      <w:r>
        <w:t>1</w:t>
      </w:r>
      <w:r>
        <w:t>2</w:t>
      </w:r>
      <w:r w:rsidRPr="003012BD">
        <w:t xml:space="preserve">. </w:t>
      </w:r>
      <w:r>
        <w:t xml:space="preserve">Matriz de confusão no </w:t>
      </w:r>
      <w:proofErr w:type="spellStart"/>
      <w:r>
        <w:t>sklearn</w:t>
      </w:r>
      <w:proofErr w:type="spellEnd"/>
    </w:p>
    <w:p w14:paraId="230FD94C" w14:textId="77777777" w:rsidR="00663B56" w:rsidRPr="003012BD" w:rsidRDefault="00663B56" w:rsidP="00663B56">
      <w:pPr>
        <w:pStyle w:val="FFonte"/>
      </w:pPr>
      <w:r w:rsidRPr="003012BD">
        <w:t>Fonte: Do autor - 2020</w:t>
      </w:r>
    </w:p>
    <w:p w14:paraId="32100CE8" w14:textId="77777777" w:rsidR="00663B56" w:rsidRPr="003012BD" w:rsidRDefault="00663B56" w:rsidP="00663B56">
      <w:pPr>
        <w:pBdr>
          <w:bottom w:val="single" w:sz="2" w:space="1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TPS_ElementEnd END 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0F2374D0" w14:textId="73B588E4" w:rsidR="00D0113F" w:rsidRDefault="00D0113F" w:rsidP="00D0113F">
      <w:pPr>
        <w:pStyle w:val="CTxt"/>
        <w:ind w:firstLine="0"/>
        <w:rPr>
          <w:rFonts w:ascii="Arial" w:hAnsi="Arial" w:cs="Arial"/>
          <w:color w:val="222222"/>
          <w:sz w:val="21"/>
          <w:szCs w:val="21"/>
          <w:highlight w:val="magenta"/>
          <w:shd w:val="clear" w:color="auto" w:fill="FFFFFF"/>
        </w:rPr>
      </w:pPr>
    </w:p>
    <w:p w14:paraId="165189F8" w14:textId="15E919E2" w:rsidR="00663B56" w:rsidRDefault="00663B56" w:rsidP="00D0113F">
      <w:pPr>
        <w:pStyle w:val="CTxt"/>
        <w:ind w:firstLine="0"/>
        <w:rPr>
          <w:rFonts w:ascii="Arial" w:hAnsi="Arial" w:cs="Arial"/>
          <w:color w:val="222222"/>
          <w:sz w:val="21"/>
          <w:szCs w:val="21"/>
          <w:highlight w:val="magenta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highlight w:val="magenta"/>
          <w:shd w:val="clear" w:color="auto" w:fill="FFFFFF"/>
        </w:rPr>
        <w:t>Para concluir, segue mais um exemplo, agora de forma ordenada.</w:t>
      </w:r>
    </w:p>
    <w:p w14:paraId="573E2B3D" w14:textId="77777777" w:rsidR="004B7C5F" w:rsidRDefault="004B7C5F" w:rsidP="004B7C5F">
      <w:pPr>
        <w:pStyle w:val="CTxt"/>
        <w:ind w:firstLine="0"/>
        <w:rPr>
          <w:rFonts w:cs="Times New Roman"/>
        </w:rPr>
      </w:pPr>
    </w:p>
    <w:p w14:paraId="070DA339" w14:textId="77777777" w:rsidR="004B7C5F" w:rsidRPr="003012BD" w:rsidRDefault="004B7C5F" w:rsidP="004B7C5F">
      <w:pPr>
        <w:pBdr>
          <w:top w:val="single" w:sz="2" w:space="3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 ELEMENT 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SEQ TPS_Element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separate"/>
      </w:r>
      <w:r w:rsidRPr="003012BD">
        <w:rPr>
          <w:rFonts w:ascii="Arial" w:eastAsia="Times New Roman" w:hAnsi="Arial" w:cs="Times New Roman"/>
          <w:b/>
          <w:noProof/>
          <w:color w:val="2F275B"/>
          <w:sz w:val="18"/>
        </w:rPr>
        <w:instrText>3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>: Figuras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instrText>Name="Figuras" ID="BFE7081A-7AF6-7B40-A384-23AC305CB272" Variant="Automatic"</w:instrText>
      </w:r>
      <w:r w:rsidRPr="003012BD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313B6FF0" w14:textId="77777777" w:rsidR="004B7C5F" w:rsidRPr="003012BD" w:rsidRDefault="004B7C5F" w:rsidP="004B7C5F">
      <w:pPr>
        <w:shd w:val="clear" w:color="auto" w:fill="C9D5B3"/>
        <w:spacing w:line="300" w:lineRule="auto"/>
        <w:rPr>
          <w:rFonts w:ascii="Arial" w:eastAsia="Times New Roman" w:hAnsi="Arial" w:cs="Times New Roman"/>
          <w:color w:val="2F275B"/>
          <w:sz w:val="18"/>
        </w:rPr>
      </w:pPr>
      <w:r w:rsidRPr="003012BD">
        <w:rPr>
          <w:rFonts w:ascii="Arial" w:eastAsia="Times New Roman" w:hAnsi="Arial" w:cs="Times New Roman"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color w:val="2F275B"/>
          <w:sz w:val="18"/>
        </w:rPr>
        <w:instrText xml:space="preserve"> MACROBUTTON TPS_ElementImage Element Image: 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instrText>Comment="" FileName=""</w:instrText>
      </w:r>
      <w:r w:rsidRPr="003012BD">
        <w:rPr>
          <w:rFonts w:ascii="Arial" w:eastAsia="Times New Roman" w:hAnsi="Arial" w:cs="Times New Roman"/>
          <w:vanish/>
          <w:color w:val="2F275B"/>
          <w:sz w:val="18"/>
        </w:rPr>
        <w:fldChar w:fldCharType="end"/>
      </w:r>
      <w:r w:rsidRPr="003012BD">
        <w:rPr>
          <w:rFonts w:ascii="Arial" w:eastAsia="Times New Roman" w:hAnsi="Arial" w:cs="Times New Roman"/>
          <w:color w:val="2F275B"/>
          <w:sz w:val="18"/>
        </w:rPr>
        <w:fldChar w:fldCharType="end"/>
      </w:r>
    </w:p>
    <w:p w14:paraId="74D39EFD" w14:textId="5CD23DDD" w:rsidR="00663B56" w:rsidRDefault="00663B56" w:rsidP="00D0113F">
      <w:pPr>
        <w:pStyle w:val="CTxt"/>
        <w:ind w:firstLine="0"/>
        <w:rPr>
          <w:rFonts w:ascii="Arial" w:hAnsi="Arial" w:cs="Arial"/>
          <w:color w:val="222222"/>
          <w:sz w:val="21"/>
          <w:szCs w:val="21"/>
          <w:highlight w:val="magenta"/>
          <w:shd w:val="clear" w:color="auto" w:fill="FFFFFF"/>
        </w:rPr>
      </w:pPr>
      <w:r>
        <w:rPr>
          <w:rFonts w:ascii="Arial" w:hAnsi="Arial" w:cs="Arial"/>
          <w:noProof/>
          <w:color w:val="222222"/>
          <w:sz w:val="21"/>
          <w:szCs w:val="21"/>
          <w:highlight w:val="magenta"/>
          <w:shd w:val="clear" w:color="auto" w:fill="FFFFFF"/>
        </w:rPr>
        <w:drawing>
          <wp:inline distT="0" distB="0" distL="0" distR="0" wp14:anchorId="60B941CD" wp14:editId="70439B77">
            <wp:extent cx="5391150" cy="2019300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86AEC" w14:textId="1AEB4B17" w:rsidR="00663B56" w:rsidRPr="003012BD" w:rsidRDefault="00663B56" w:rsidP="00663B56">
      <w:pPr>
        <w:pStyle w:val="FLegenda"/>
      </w:pPr>
      <w:r w:rsidRPr="003012BD">
        <w:t xml:space="preserve">Figura </w:t>
      </w:r>
      <w:r>
        <w:t>1</w:t>
      </w:r>
      <w:r>
        <w:t>3</w:t>
      </w:r>
      <w:r w:rsidRPr="003012BD">
        <w:t xml:space="preserve">. </w:t>
      </w:r>
      <w:r>
        <w:t xml:space="preserve">Matriz de confusão no </w:t>
      </w:r>
      <w:proofErr w:type="spellStart"/>
      <w:r>
        <w:t>sklearn</w:t>
      </w:r>
      <w:proofErr w:type="spellEnd"/>
      <w:r w:rsidR="004B7C5F">
        <w:t xml:space="preserve"> ordenada</w:t>
      </w:r>
    </w:p>
    <w:p w14:paraId="3CBADC7E" w14:textId="77777777" w:rsidR="00663B56" w:rsidRPr="003012BD" w:rsidRDefault="00663B56" w:rsidP="00663B56">
      <w:pPr>
        <w:pStyle w:val="FFonte"/>
      </w:pPr>
      <w:r w:rsidRPr="003012BD">
        <w:t>Fonte: Do autor - 2020</w:t>
      </w:r>
    </w:p>
    <w:p w14:paraId="67A991E2" w14:textId="77777777" w:rsidR="00663B56" w:rsidRPr="003012BD" w:rsidRDefault="00663B56" w:rsidP="00663B56">
      <w:pPr>
        <w:pBdr>
          <w:bottom w:val="single" w:sz="2" w:space="1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lastRenderedPageBreak/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TPS_ElementEnd END 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p w14:paraId="089C27A6" w14:textId="77777777" w:rsidR="00663B56" w:rsidRDefault="00663B56" w:rsidP="00D0113F">
      <w:pPr>
        <w:pStyle w:val="CTxt"/>
        <w:ind w:firstLine="0"/>
        <w:rPr>
          <w:rFonts w:ascii="Arial" w:hAnsi="Arial" w:cs="Arial"/>
          <w:color w:val="222222"/>
          <w:sz w:val="21"/>
          <w:szCs w:val="21"/>
          <w:highlight w:val="magenta"/>
          <w:shd w:val="clear" w:color="auto" w:fill="FFFFFF"/>
        </w:rPr>
      </w:pPr>
    </w:p>
    <w:p w14:paraId="51239920" w14:textId="77777777" w:rsidR="00663B56" w:rsidRPr="00663B56" w:rsidRDefault="00663B56" w:rsidP="00D0113F">
      <w:pPr>
        <w:pStyle w:val="CTxt"/>
        <w:ind w:firstLine="0"/>
        <w:rPr>
          <w:rFonts w:ascii="Arial" w:hAnsi="Arial" w:cs="Arial"/>
          <w:color w:val="222222"/>
          <w:sz w:val="21"/>
          <w:szCs w:val="21"/>
          <w:highlight w:val="magenta"/>
          <w:shd w:val="clear" w:color="auto" w:fill="FFFFFF"/>
        </w:rPr>
      </w:pPr>
    </w:p>
    <w:p w14:paraId="1D125C06" w14:textId="2E3ECF70" w:rsidR="00D0113F" w:rsidRDefault="00663B56" w:rsidP="00D0113F">
      <w:pPr>
        <w:pStyle w:val="CTxt"/>
        <w:ind w:firstLine="0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663B56">
        <w:rPr>
          <w:rFonts w:ascii="Arial" w:hAnsi="Arial" w:cs="Arial"/>
          <w:color w:val="222222"/>
          <w:sz w:val="21"/>
          <w:szCs w:val="21"/>
          <w:highlight w:val="magenta"/>
          <w:shd w:val="clear" w:color="auto" w:fill="FFFFFF"/>
        </w:rPr>
        <w:t xml:space="preserve">Isso pode ser feito com grandes bases de textos </w:t>
      </w:r>
      <w:proofErr w:type="spellStart"/>
      <w:proofErr w:type="gramStart"/>
      <w:r w:rsidRPr="00663B56">
        <w:rPr>
          <w:rFonts w:ascii="Arial" w:hAnsi="Arial" w:cs="Arial"/>
          <w:color w:val="222222"/>
          <w:sz w:val="21"/>
          <w:szCs w:val="21"/>
          <w:highlight w:val="magenta"/>
          <w:shd w:val="clear" w:color="auto" w:fill="FFFFFF"/>
        </w:rPr>
        <w:t>importadas.Basta</w:t>
      </w:r>
      <w:proofErr w:type="spellEnd"/>
      <w:proofErr w:type="gramEnd"/>
      <w:r w:rsidRPr="00663B56">
        <w:rPr>
          <w:rFonts w:ascii="Arial" w:hAnsi="Arial" w:cs="Arial"/>
          <w:color w:val="222222"/>
          <w:sz w:val="21"/>
          <w:szCs w:val="21"/>
          <w:highlight w:val="magenta"/>
          <w:shd w:val="clear" w:color="auto" w:fill="FFFFFF"/>
        </w:rPr>
        <w:t xml:space="preserve"> somente substituir as linhas 1 e 2 por importações de arquivos csv ou arrays da biblioteca numpy.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14:paraId="79F78621" w14:textId="77777777" w:rsidR="00D0113F" w:rsidRPr="008B5293" w:rsidRDefault="00D0113F" w:rsidP="00D0113F">
      <w:pPr>
        <w:pStyle w:val="CTxt"/>
        <w:ind w:firstLine="0"/>
        <w:rPr>
          <w:rFonts w:ascii="Arial" w:hAnsi="Arial" w:cs="Arial"/>
          <w:highlight w:val="magenta"/>
        </w:rPr>
      </w:pPr>
    </w:p>
    <w:p w14:paraId="73C92B74" w14:textId="098CC191" w:rsidR="008477D0" w:rsidRDefault="008477D0" w:rsidP="008477D0">
      <w:pPr>
        <w:pStyle w:val="CTxt"/>
        <w:ind w:firstLine="0"/>
        <w:rPr>
          <w:rFonts w:ascii="Arial" w:hAnsi="Arial" w:cs="Arial"/>
        </w:rPr>
      </w:pPr>
      <w:r w:rsidRPr="008B5293">
        <w:rPr>
          <w:rFonts w:ascii="Arial" w:hAnsi="Arial" w:cs="Arial"/>
          <w:highlight w:val="magenta"/>
        </w:rPr>
        <w:t xml:space="preserve">Conclui-se que a linguagem </w:t>
      </w:r>
      <w:proofErr w:type="spellStart"/>
      <w:r w:rsidRPr="008B5293">
        <w:rPr>
          <w:rFonts w:ascii="Arial" w:hAnsi="Arial" w:cs="Arial"/>
          <w:highlight w:val="magenta"/>
        </w:rPr>
        <w:t>python</w:t>
      </w:r>
      <w:proofErr w:type="spellEnd"/>
      <w:r w:rsidRPr="008B5293">
        <w:rPr>
          <w:rFonts w:ascii="Arial" w:hAnsi="Arial" w:cs="Arial"/>
          <w:highlight w:val="magenta"/>
        </w:rPr>
        <w:t xml:space="preserve">, através da remoção de </w:t>
      </w:r>
      <w:proofErr w:type="spellStart"/>
      <w:r w:rsidRPr="008B5293">
        <w:rPr>
          <w:rFonts w:ascii="Arial" w:hAnsi="Arial" w:cs="Arial"/>
          <w:highlight w:val="magenta"/>
        </w:rPr>
        <w:t>stopwords</w:t>
      </w:r>
      <w:proofErr w:type="spellEnd"/>
      <w:r w:rsidRPr="008B5293">
        <w:rPr>
          <w:rFonts w:ascii="Arial" w:hAnsi="Arial" w:cs="Arial"/>
          <w:highlight w:val="magenta"/>
        </w:rPr>
        <w:t xml:space="preserve">, da </w:t>
      </w:r>
      <w:proofErr w:type="spellStart"/>
      <w:r w:rsidRPr="008B5293">
        <w:rPr>
          <w:rFonts w:ascii="Arial" w:hAnsi="Arial" w:cs="Arial"/>
          <w:highlight w:val="magenta"/>
        </w:rPr>
        <w:t>stemmização</w:t>
      </w:r>
      <w:proofErr w:type="spellEnd"/>
      <w:r w:rsidRPr="008B5293">
        <w:rPr>
          <w:rFonts w:ascii="Arial" w:hAnsi="Arial" w:cs="Arial"/>
          <w:highlight w:val="magenta"/>
        </w:rPr>
        <w:t xml:space="preserve">, da análise de frequência, do treinamento com </w:t>
      </w:r>
      <w:proofErr w:type="spellStart"/>
      <w:r w:rsidRPr="008B5293">
        <w:rPr>
          <w:rFonts w:ascii="Arial" w:hAnsi="Arial" w:cs="Arial"/>
          <w:highlight w:val="magenta"/>
        </w:rPr>
        <w:t>bayes</w:t>
      </w:r>
      <w:proofErr w:type="spellEnd"/>
      <w:r w:rsidRPr="008B5293">
        <w:rPr>
          <w:rFonts w:ascii="Arial" w:hAnsi="Arial" w:cs="Arial"/>
          <w:highlight w:val="magenta"/>
        </w:rPr>
        <w:t>, pode avaliar emoções de uma frase por inteligência artificial.</w:t>
      </w:r>
      <w:r w:rsidR="008B5293" w:rsidRPr="008B5293">
        <w:rPr>
          <w:rFonts w:ascii="Arial" w:hAnsi="Arial" w:cs="Arial"/>
          <w:highlight w:val="magenta"/>
        </w:rPr>
        <w:t xml:space="preserve"> </w:t>
      </w:r>
      <w:r w:rsidRPr="008B5293">
        <w:rPr>
          <w:rFonts w:ascii="Arial" w:hAnsi="Arial" w:cs="Arial"/>
          <w:highlight w:val="magenta"/>
        </w:rPr>
        <w:t>Sempre se faz necessário analisar a eficácia do algoritmo para evitar análises erradas, e para isso é importante fazer a matriz de confusão.</w:t>
      </w:r>
    </w:p>
    <w:p w14:paraId="4C197355" w14:textId="77777777" w:rsidR="008477D0" w:rsidRDefault="008477D0" w:rsidP="00BF0895">
      <w:pPr>
        <w:pStyle w:val="CTxt"/>
        <w:rPr>
          <w:rFonts w:ascii="Arial" w:hAnsi="Arial" w:cs="Arial"/>
        </w:rPr>
      </w:pPr>
    </w:p>
    <w:p w14:paraId="6E9FA266" w14:textId="6491E560" w:rsidR="00FA3F28" w:rsidRPr="003012BD" w:rsidRDefault="008477D0" w:rsidP="00BF0895">
      <w:pPr>
        <w:pStyle w:val="CTx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commentRangeStart w:id="210"/>
    <w:p w14:paraId="616165C4" w14:textId="77777777" w:rsidR="0001140B" w:rsidRPr="002B4545" w:rsidRDefault="0001140B" w:rsidP="0001140B">
      <w:pPr>
        <w:pBdr>
          <w:top w:val="single" w:sz="2" w:space="3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2B4545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2B4545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 ELEMENT </w:instrText>
      </w:r>
      <w:r w:rsidRPr="002B4545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2B4545">
        <w:rPr>
          <w:rFonts w:ascii="Arial" w:eastAsia="Times New Roman" w:hAnsi="Arial" w:cs="Times New Roman"/>
          <w:b/>
          <w:color w:val="2F275B"/>
          <w:sz w:val="18"/>
        </w:rPr>
        <w:instrText>SEQ TPS_Element</w:instrText>
      </w:r>
      <w:r w:rsidRPr="002B4545">
        <w:rPr>
          <w:rFonts w:ascii="Arial" w:eastAsia="Times New Roman" w:hAnsi="Arial" w:cs="Times New Roman"/>
          <w:b/>
          <w:color w:val="2F275B"/>
          <w:sz w:val="18"/>
        </w:rPr>
        <w:fldChar w:fldCharType="separate"/>
      </w:r>
      <w:r w:rsidRPr="002B4545">
        <w:rPr>
          <w:rFonts w:ascii="Arial" w:eastAsia="Times New Roman" w:hAnsi="Arial" w:cs="Times New Roman"/>
          <w:b/>
          <w:noProof/>
          <w:color w:val="2F275B"/>
          <w:sz w:val="18"/>
        </w:rPr>
        <w:instrText>9</w:instrText>
      </w:r>
      <w:r w:rsidRPr="002B4545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  <w:r w:rsidRPr="002B4545">
        <w:rPr>
          <w:rFonts w:ascii="Arial" w:eastAsia="Times New Roman" w:hAnsi="Arial" w:cs="Times New Roman"/>
          <w:b/>
          <w:color w:val="2F275B"/>
          <w:sz w:val="18"/>
        </w:rPr>
        <w:instrText>: Ref</w:instrText>
      </w:r>
      <w:r w:rsidRPr="002B4545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begin"/>
      </w:r>
      <w:r w:rsidRPr="002B4545">
        <w:rPr>
          <w:rFonts w:ascii="Arial" w:eastAsia="Times New Roman" w:hAnsi="Arial" w:cs="Times New Roman"/>
          <w:b/>
          <w:vanish/>
          <w:color w:val="2F275B"/>
          <w:sz w:val="18"/>
        </w:rPr>
        <w:instrText>Name="Ref" ID="0876E2C6-FF15-F54A-BD86-A1840D07A14C" Variant=""</w:instrText>
      </w:r>
      <w:r w:rsidRPr="002B4545">
        <w:rPr>
          <w:rFonts w:ascii="Arial" w:eastAsia="Times New Roman" w:hAnsi="Arial" w:cs="Times New Roman"/>
          <w:b/>
          <w:vanish/>
          <w:color w:val="2F275B"/>
          <w:sz w:val="18"/>
        </w:rPr>
        <w:fldChar w:fldCharType="end"/>
      </w:r>
      <w:r w:rsidRPr="002B4545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  <w:commentRangeEnd w:id="210"/>
      <w:r w:rsidR="0043161B">
        <w:rPr>
          <w:rStyle w:val="Refdecomentrio"/>
        </w:rPr>
        <w:commentReference w:id="210"/>
      </w:r>
    </w:p>
    <w:p w14:paraId="045D6F26" w14:textId="294E6371" w:rsidR="00397B09" w:rsidRPr="00EF0223" w:rsidRDefault="00397B09" w:rsidP="003E1390">
      <w:pPr>
        <w:pStyle w:val="QReferencias"/>
        <w:rPr>
          <w:lang w:val="en-US"/>
        </w:rPr>
      </w:pPr>
      <w:r w:rsidRPr="003012BD">
        <w:t xml:space="preserve">FOSTER, P.; FAWCETT, P. Data Science para negócios: O que você precisa saber sobre mineração de dados e pensamento analítico de dados? </w:t>
      </w:r>
      <w:r w:rsidRPr="00EF0223">
        <w:rPr>
          <w:lang w:val="en-US"/>
        </w:rPr>
        <w:t>Rio de Janeiro: Alta books, 2016.</w:t>
      </w:r>
    </w:p>
    <w:p w14:paraId="3F49A3A4" w14:textId="4D746FE3" w:rsidR="00917E1D" w:rsidRDefault="00917E1D" w:rsidP="003E1390">
      <w:pPr>
        <w:pStyle w:val="QReferencias"/>
        <w:rPr>
          <w:lang w:val="en-US"/>
        </w:rPr>
      </w:pPr>
      <w:r w:rsidRPr="00EF0223">
        <w:rPr>
          <w:lang w:val="en-US"/>
        </w:rPr>
        <w:t>MARTI</w:t>
      </w:r>
      <w:r w:rsidR="003F01FA" w:rsidRPr="00EF0223">
        <w:rPr>
          <w:lang w:val="en-US"/>
        </w:rPr>
        <w:t>N</w:t>
      </w:r>
      <w:r w:rsidRPr="00EF0223">
        <w:rPr>
          <w:lang w:val="en-US"/>
        </w:rPr>
        <w:t>, J.; JURAFSKY, M. Speech and Language Processing: An Introduction to Natural Language Processing, Computational Linguistics, and Speech Recognition EUA: 2019.</w:t>
      </w:r>
    </w:p>
    <w:p w14:paraId="06579BB0" w14:textId="77777777" w:rsidR="004A39BC" w:rsidRPr="00667005" w:rsidRDefault="004A39BC" w:rsidP="004A39BC">
      <w:pPr>
        <w:pStyle w:val="CDestaqueP1"/>
        <w:ind w:left="0" w:firstLine="0"/>
        <w:rPr>
          <w:rFonts w:eastAsiaTheme="minorEastAsia"/>
          <w:szCs w:val="24"/>
          <w:highlight w:val="magenta"/>
          <w:lang w:val="en-US"/>
        </w:rPr>
      </w:pPr>
      <w:bookmarkStart w:id="211" w:name="_Hlk13357083"/>
      <w:r w:rsidRPr="00667005">
        <w:rPr>
          <w:rFonts w:eastAsiaTheme="minorEastAsia"/>
          <w:szCs w:val="24"/>
          <w:highlight w:val="magenta"/>
          <w:lang w:val="en-US"/>
        </w:rPr>
        <w:t>Davenport, Thomas. H. Big data no trabalho. Rio de Janeiro: Alta books</w:t>
      </w:r>
      <w:bookmarkEnd w:id="211"/>
      <w:r w:rsidRPr="00667005">
        <w:rPr>
          <w:rFonts w:eastAsiaTheme="minorEastAsia"/>
          <w:szCs w:val="24"/>
          <w:highlight w:val="magenta"/>
          <w:lang w:val="en-US"/>
        </w:rPr>
        <w:t>. 2017.</w:t>
      </w:r>
    </w:p>
    <w:p w14:paraId="0F8F6E41" w14:textId="77777777" w:rsidR="004A39BC" w:rsidRPr="00667005" w:rsidRDefault="004A39BC" w:rsidP="004A39BC">
      <w:pPr>
        <w:pStyle w:val="CDestaqueP1"/>
        <w:ind w:left="0" w:firstLine="0"/>
        <w:rPr>
          <w:rFonts w:eastAsiaTheme="minorEastAsia"/>
          <w:szCs w:val="24"/>
          <w:highlight w:val="magenta"/>
          <w:lang w:val="en-US"/>
        </w:rPr>
      </w:pPr>
      <w:r w:rsidRPr="00667005">
        <w:rPr>
          <w:rFonts w:eastAsiaTheme="minorEastAsia"/>
          <w:szCs w:val="24"/>
          <w:highlight w:val="magenta"/>
          <w:lang w:val="en-US"/>
        </w:rPr>
        <w:t xml:space="preserve">TEOREY, Toby. et al.  Projeto e Modelagem de Banco de Dados. </w:t>
      </w:r>
    </w:p>
    <w:p w14:paraId="7F441869" w14:textId="11F9A6D9" w:rsidR="004A39BC" w:rsidRPr="00667005" w:rsidRDefault="004A39BC" w:rsidP="004A39BC">
      <w:pPr>
        <w:pStyle w:val="CDestaqueP1"/>
        <w:ind w:left="0" w:firstLine="0"/>
        <w:rPr>
          <w:rFonts w:eastAsiaTheme="minorEastAsia"/>
          <w:szCs w:val="24"/>
          <w:highlight w:val="magenta"/>
          <w:lang w:val="en-US"/>
        </w:rPr>
      </w:pPr>
      <w:r w:rsidRPr="00667005">
        <w:rPr>
          <w:rFonts w:eastAsiaTheme="minorEastAsia"/>
          <w:szCs w:val="24"/>
          <w:highlight w:val="magenta"/>
          <w:lang w:val="en-US"/>
        </w:rPr>
        <w:t>Rio de Janeiro: Elsevier. 2014, p.6.</w:t>
      </w:r>
      <w:r w:rsidRPr="00667005">
        <w:rPr>
          <w:rFonts w:eastAsiaTheme="minorEastAsia"/>
          <w:szCs w:val="24"/>
          <w:highlight w:val="magenta"/>
          <w:lang w:val="en-US"/>
        </w:rPr>
        <w:t xml:space="preserve"> Disponível em: </w:t>
      </w:r>
      <w:r w:rsidRPr="00667005">
        <w:rPr>
          <w:rFonts w:eastAsiaTheme="minorEastAsia"/>
          <w:szCs w:val="24"/>
          <w:highlight w:val="magenta"/>
          <w:lang w:val="en-US"/>
        </w:rPr>
        <w:t>//www.fatecsp.br/</w:t>
      </w:r>
      <w:proofErr w:type="spellStart"/>
      <w:r w:rsidRPr="00667005">
        <w:rPr>
          <w:rFonts w:eastAsiaTheme="minorEastAsia"/>
          <w:szCs w:val="24"/>
          <w:highlight w:val="magenta"/>
          <w:lang w:val="en-US"/>
        </w:rPr>
        <w:t>dti</w:t>
      </w:r>
      <w:proofErr w:type="spellEnd"/>
      <w:r w:rsidRPr="00667005">
        <w:rPr>
          <w:rFonts w:eastAsiaTheme="minorEastAsia"/>
          <w:szCs w:val="24"/>
          <w:highlight w:val="magenta"/>
          <w:lang w:val="en-US"/>
        </w:rPr>
        <w:t>/</w:t>
      </w:r>
      <w:proofErr w:type="spellStart"/>
      <w:r w:rsidRPr="00667005">
        <w:rPr>
          <w:rFonts w:eastAsiaTheme="minorEastAsia"/>
          <w:szCs w:val="24"/>
          <w:highlight w:val="magenta"/>
          <w:lang w:val="en-US"/>
        </w:rPr>
        <w:t>tcc</w:t>
      </w:r>
      <w:proofErr w:type="spellEnd"/>
      <w:r w:rsidRPr="00667005">
        <w:rPr>
          <w:rFonts w:eastAsiaTheme="minorEastAsia"/>
          <w:szCs w:val="24"/>
          <w:highlight w:val="magenta"/>
          <w:lang w:val="en-US"/>
        </w:rPr>
        <w:t>/tcc0025.pdf. Acesso em: 08/07/2019. P.35</w:t>
      </w:r>
    </w:p>
    <w:p w14:paraId="72697E29" w14:textId="77777777" w:rsidR="004A39BC" w:rsidRPr="00667005" w:rsidRDefault="004A39BC" w:rsidP="004A39BC">
      <w:pPr>
        <w:pStyle w:val="NormalWeb"/>
        <w:shd w:val="clear" w:color="auto" w:fill="FFFFFF"/>
        <w:spacing w:line="360" w:lineRule="auto"/>
        <w:textAlignment w:val="baseline"/>
        <w:rPr>
          <w:rFonts w:ascii="Arial" w:eastAsiaTheme="minorEastAsia" w:hAnsi="Arial" w:cstheme="minorBidi"/>
          <w:color w:val="000000" w:themeColor="text1"/>
          <w:sz w:val="20"/>
          <w:highlight w:val="magenta"/>
          <w:lang w:val="en-US" w:eastAsia="en-US"/>
        </w:rPr>
      </w:pPr>
      <w:r w:rsidRPr="00667005">
        <w:rPr>
          <w:rFonts w:ascii="Arial" w:eastAsiaTheme="minorEastAsia" w:hAnsi="Arial" w:cstheme="minorBidi"/>
          <w:color w:val="000000" w:themeColor="text1"/>
          <w:sz w:val="20"/>
          <w:highlight w:val="magenta"/>
          <w:lang w:val="en-US" w:eastAsia="en-US"/>
        </w:rPr>
        <w:t xml:space="preserve">SILBERSCHATZ, Abraham. Et al. Sistema de Banco de Dados. São Paulo: 2004, Pearson-Makro Books, p.3. </w:t>
      </w:r>
    </w:p>
    <w:p w14:paraId="5419DB36" w14:textId="77777777" w:rsidR="004A39BC" w:rsidRPr="004A39BC" w:rsidRDefault="004A39BC" w:rsidP="004A39BC">
      <w:pPr>
        <w:pStyle w:val="NormalWeb"/>
        <w:shd w:val="clear" w:color="auto" w:fill="FFFFFF"/>
        <w:spacing w:line="360" w:lineRule="auto"/>
        <w:textAlignment w:val="baseline"/>
        <w:rPr>
          <w:rFonts w:ascii="Arial" w:eastAsiaTheme="minorEastAsia" w:hAnsi="Arial" w:cstheme="minorBidi"/>
          <w:color w:val="000000" w:themeColor="text1"/>
          <w:sz w:val="20"/>
          <w:lang w:val="en-US" w:eastAsia="en-US"/>
        </w:rPr>
      </w:pPr>
      <w:r w:rsidRPr="00667005">
        <w:rPr>
          <w:rFonts w:ascii="Arial" w:eastAsiaTheme="minorEastAsia" w:hAnsi="Arial" w:cstheme="minorBidi"/>
          <w:color w:val="000000" w:themeColor="text1"/>
          <w:sz w:val="20"/>
          <w:highlight w:val="magenta"/>
          <w:lang w:val="en-US" w:eastAsia="en-US"/>
        </w:rPr>
        <w:t>RUIZ, Evandro. Modelo de Dados Relacional. São Paulo: 2017, USP, p.3.</w:t>
      </w:r>
      <w:r w:rsidRPr="004A39BC">
        <w:rPr>
          <w:rFonts w:ascii="Arial" w:eastAsiaTheme="minorEastAsia" w:hAnsi="Arial" w:cstheme="minorBidi"/>
          <w:color w:val="000000" w:themeColor="text1"/>
          <w:sz w:val="20"/>
          <w:lang w:val="en-US" w:eastAsia="en-US"/>
        </w:rPr>
        <w:t xml:space="preserve"> </w:t>
      </w:r>
    </w:p>
    <w:p w14:paraId="06F529F7" w14:textId="77777777" w:rsidR="004A39BC" w:rsidRPr="00EF0223" w:rsidRDefault="004A39BC" w:rsidP="003E1390">
      <w:pPr>
        <w:pStyle w:val="QReferencias"/>
        <w:rPr>
          <w:lang w:val="en-US"/>
        </w:rPr>
      </w:pPr>
    </w:p>
    <w:p w14:paraId="08676697" w14:textId="308C7858" w:rsidR="00D36B5E" w:rsidRPr="003012BD" w:rsidRDefault="00C137B3" w:rsidP="00A84CD8">
      <w:pPr>
        <w:pBdr>
          <w:bottom w:val="single" w:sz="2" w:space="1" w:color="auto"/>
        </w:pBdr>
        <w:shd w:val="clear" w:color="auto" w:fill="C9D5B3"/>
        <w:spacing w:line="300" w:lineRule="auto"/>
        <w:rPr>
          <w:rFonts w:ascii="Arial" w:eastAsia="Times New Roman" w:hAnsi="Arial" w:cs="Times New Roman"/>
          <w:b/>
          <w:color w:val="2F275B"/>
          <w:sz w:val="18"/>
        </w:rPr>
      </w:pP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begin"/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instrText xml:space="preserve"> MACROBUTTON TPS_ElementEnd END ELEMENT</w:instrText>
      </w:r>
      <w:r w:rsidRPr="003012BD">
        <w:rPr>
          <w:rFonts w:ascii="Arial" w:eastAsia="Times New Roman" w:hAnsi="Arial" w:cs="Times New Roman"/>
          <w:b/>
          <w:color w:val="2F275B"/>
          <w:sz w:val="18"/>
        </w:rPr>
        <w:fldChar w:fldCharType="end"/>
      </w:r>
    </w:p>
    <w:sectPr w:rsidR="00D36B5E" w:rsidRPr="003012BD" w:rsidSect="009E60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Olimar Junior" w:date="2020-04-23T17:13:00Z" w:initials="OJ">
    <w:p w14:paraId="60F0988A" w14:textId="77777777" w:rsidR="00C04398" w:rsidRDefault="00C04398" w:rsidP="00FA3F28">
      <w:pPr>
        <w:pStyle w:val="Textodecomentrio"/>
      </w:pPr>
      <w:r>
        <w:rPr>
          <w:rStyle w:val="Refdecomentrio"/>
        </w:rPr>
        <w:annotationRef/>
      </w:r>
      <w:r>
        <w:t>Olá professor! Observações gerais:</w:t>
      </w:r>
    </w:p>
    <w:p w14:paraId="1B713A66" w14:textId="77777777" w:rsidR="00C04398" w:rsidRDefault="00C04398" w:rsidP="00FA3F28">
      <w:pPr>
        <w:pStyle w:val="Textodecomentrio"/>
        <w:numPr>
          <w:ilvl w:val="0"/>
          <w:numId w:val="18"/>
        </w:numPr>
      </w:pPr>
      <w:r>
        <w:t xml:space="preserve"> Não delete nenhum dos comentários do Capítulo. Conforme instruções da SAGAH, mantenha o histórico de interações para o Editorial. Responda aos comentários, se achar necessário, ou apenas selecione “Resolver”, mas não os delete.</w:t>
      </w:r>
    </w:p>
    <w:p w14:paraId="71F47025" w14:textId="77777777" w:rsidR="00C04398" w:rsidRDefault="00C04398" w:rsidP="00A30060">
      <w:pPr>
        <w:pStyle w:val="Textodecomentrio"/>
        <w:numPr>
          <w:ilvl w:val="0"/>
          <w:numId w:val="18"/>
        </w:numPr>
      </w:pPr>
      <w:r>
        <w:t xml:space="preserve"> Professor, conforme instruções da SAGAH, o Capítulo precisa ter, no mínimo, três seções, preferencialmente, uma para cada objetivo da UA. Aqui você só apresenta um. Divida o Capítulo entre os 3 objetivos.</w:t>
      </w:r>
    </w:p>
    <w:p w14:paraId="7198E2D6" w14:textId="77777777" w:rsidR="00C04398" w:rsidRDefault="00C04398" w:rsidP="00A30060">
      <w:pPr>
        <w:pStyle w:val="Textodecomentrio"/>
        <w:numPr>
          <w:ilvl w:val="0"/>
          <w:numId w:val="18"/>
        </w:numPr>
      </w:pPr>
      <w:r>
        <w:t xml:space="preserve"> E quando for iniciar uma seção, introduza mais o assunto. Explique mais conceitualmente o porquê do uso de determinadas abordagens. Traga mais conceitos da literatura para o Capítulo.</w:t>
      </w:r>
    </w:p>
    <w:p w14:paraId="1629F0EE" w14:textId="77777777" w:rsidR="00C04398" w:rsidRDefault="00C04398" w:rsidP="00A30060">
      <w:pPr>
        <w:pStyle w:val="Textodecomentrio"/>
        <w:numPr>
          <w:ilvl w:val="0"/>
          <w:numId w:val="18"/>
        </w:numPr>
      </w:pPr>
      <w:r>
        <w:t xml:space="preserve"> Senti falta do uso do </w:t>
      </w:r>
      <w:proofErr w:type="spellStart"/>
      <w:r>
        <w:t>sckit-learn</w:t>
      </w:r>
      <w:proofErr w:type="spellEnd"/>
      <w:r>
        <w:t xml:space="preserve"> nos exemplos. Você não poderia utilizá-lo? Para gerar uma matriz de confusão, para trabalhar com modelos </w:t>
      </w:r>
      <w:proofErr w:type="spellStart"/>
      <w:r>
        <w:t>pré</w:t>
      </w:r>
      <w:proofErr w:type="spellEnd"/>
      <w:r>
        <w:t>-treinados e/ou para auxiliar no seu processo de análise de sentimentos em si. Ela é uma das bibliotecas solicitadas para uso, na Ficha da disciplina. Nestas referências da Ficha da disciplina, tem exemplos que podem servir de inspiração:</w:t>
      </w:r>
    </w:p>
    <w:p w14:paraId="190DFDD0" w14:textId="05755153" w:rsidR="00C04398" w:rsidRDefault="00C04398" w:rsidP="001F5282">
      <w:pPr>
        <w:pStyle w:val="Textodecomentrio"/>
        <w:ind w:left="1416" w:firstLine="360"/>
      </w:pPr>
      <w:r>
        <w:t xml:space="preserve">-&gt; </w:t>
      </w:r>
      <w:hyperlink r:id="rId1" w:history="1">
        <w:r w:rsidRPr="008E58BE">
          <w:rPr>
            <w:rStyle w:val="Hyperlink"/>
          </w:rPr>
          <w:t>https://colab.research.google.com/drive/1OPQDDJTKy0b40pziZWSsoBCmQV6HyXsm</w:t>
        </w:r>
      </w:hyperlink>
      <w:r>
        <w:t xml:space="preserve"> </w:t>
      </w:r>
    </w:p>
    <w:p w14:paraId="17003644" w14:textId="326EFC43" w:rsidR="00C04398" w:rsidRDefault="00C04398" w:rsidP="001F5282">
      <w:pPr>
        <w:pStyle w:val="Textodecomentrio"/>
        <w:ind w:left="1416" w:firstLine="708"/>
      </w:pPr>
      <w:r>
        <w:t xml:space="preserve">-&gt; </w:t>
      </w:r>
      <w:hyperlink r:id="rId2" w:history="1">
        <w:r>
          <w:rPr>
            <w:rStyle w:val="Hyperlink"/>
          </w:rPr>
          <w:t>https://towardsdatascience.com/sentiment-analysis-of-tweets-using-multinomial-naive-bayes-1009ed24276b</w:t>
        </w:r>
      </w:hyperlink>
    </w:p>
  </w:comment>
  <w:comment w:id="11" w:author="Olimar Junior" w:date="2020-04-23T17:26:00Z" w:initials="OJ">
    <w:p w14:paraId="29FD7466" w14:textId="3AEB706D" w:rsidR="00C04398" w:rsidRDefault="00C04398">
      <w:pPr>
        <w:pStyle w:val="Textodecomentrio"/>
      </w:pPr>
      <w:r>
        <w:rPr>
          <w:rStyle w:val="Refdecomentrio"/>
        </w:rPr>
        <w:annotationRef/>
      </w:r>
      <w:r>
        <w:t>Especifique qual figura. Por exemplo, “Na Figura 1, será apresentado...”. Além disso, não identifiquei sobre qual figura está se refere a indicação.</w:t>
      </w:r>
    </w:p>
  </w:comment>
  <w:comment w:id="12" w:author="Olimar Junior" w:date="2020-04-24T10:47:00Z" w:initials="OJ">
    <w:p w14:paraId="24432D66" w14:textId="7581D647" w:rsidR="00C04398" w:rsidRDefault="00C04398">
      <w:pPr>
        <w:pStyle w:val="Textodecomentrio"/>
      </w:pPr>
      <w:r w:rsidRPr="002B0B12">
        <w:rPr>
          <w:rStyle w:val="Refdecomentrio"/>
          <w:highlight w:val="magenta"/>
        </w:rPr>
        <w:annotationRef/>
      </w:r>
      <w:r w:rsidRPr="002B0B12">
        <w:rPr>
          <w:highlight w:val="magenta"/>
        </w:rPr>
        <w:t xml:space="preserve">Olá professor. Existe uma observação geral do cliente, pelo uso do Google </w:t>
      </w:r>
      <w:proofErr w:type="spellStart"/>
      <w:r w:rsidRPr="002B0B12">
        <w:rPr>
          <w:highlight w:val="magenta"/>
        </w:rPr>
        <w:t>Colab</w:t>
      </w:r>
      <w:proofErr w:type="spellEnd"/>
      <w:r w:rsidRPr="002B0B12">
        <w:rPr>
          <w:highlight w:val="magenta"/>
        </w:rPr>
        <w:t xml:space="preserve"> para a execução dos scripts. Peço que faça uso deste ambiente. Isso evita que o aluno tenha que instalar alguma IDE em seus computadores.</w:t>
      </w:r>
    </w:p>
  </w:comment>
  <w:comment w:id="70" w:author="Olimar Junior" w:date="2020-04-24T12:34:00Z" w:initials="OJ">
    <w:p w14:paraId="5C8234F6" w14:textId="4618ABBC" w:rsidR="00C04398" w:rsidRDefault="00C04398">
      <w:pPr>
        <w:pStyle w:val="Textodecomentrio"/>
      </w:pPr>
      <w:r>
        <w:rPr>
          <w:rStyle w:val="Refdecomentrio"/>
        </w:rPr>
        <w:annotationRef/>
      </w:r>
      <w:r w:rsidRPr="002B0B12">
        <w:rPr>
          <w:highlight w:val="magenta"/>
        </w:rPr>
        <w:t>Descrever brevemente o que é a biblioteca NLTK, para não ficar tão solta a primeira vez que ela é mencionada ao longo do Capítulo.</w:t>
      </w:r>
    </w:p>
  </w:comment>
  <w:comment w:id="100" w:author="Olimar Junior" w:date="2020-04-24T11:47:00Z" w:initials="OJ">
    <w:p w14:paraId="1B0D3844" w14:textId="59940CB5" w:rsidR="00C04398" w:rsidRDefault="00C04398">
      <w:pPr>
        <w:pStyle w:val="Textodecomentrio"/>
      </w:pPr>
      <w:r>
        <w:rPr>
          <w:rStyle w:val="Refdecomentrio"/>
        </w:rPr>
        <w:annotationRef/>
      </w:r>
      <w:r w:rsidRPr="002B0B12">
        <w:rPr>
          <w:highlight w:val="magenta"/>
        </w:rPr>
        <w:t>Esta explicação está confusa e solta. Falta um detalhamento mais claro do que você quer explicar com este exemplo.</w:t>
      </w:r>
    </w:p>
  </w:comment>
  <w:comment w:id="115" w:author="Olimar Junior" w:date="2020-04-23T17:31:00Z" w:initials="OJ">
    <w:p w14:paraId="4566F1ED" w14:textId="51E40A57" w:rsidR="00C04398" w:rsidRDefault="00C04398">
      <w:pPr>
        <w:pStyle w:val="Textodecomentrio"/>
      </w:pPr>
      <w:r w:rsidRPr="002B0B12">
        <w:rPr>
          <w:rStyle w:val="Refdecomentrio"/>
          <w:highlight w:val="magenta"/>
        </w:rPr>
        <w:annotationRef/>
      </w:r>
      <w:r w:rsidRPr="002B0B12">
        <w:rPr>
          <w:highlight w:val="magenta"/>
        </w:rPr>
        <w:t xml:space="preserve">Olá professor. Disponibilize os scripts mencionados aqui, lá no item da UA, chamado “Saiba+”. E aqui informe que o material está disponibilizado no </w:t>
      </w:r>
      <w:proofErr w:type="gramStart"/>
      <w:r w:rsidRPr="002B0B12">
        <w:rPr>
          <w:highlight w:val="magenta"/>
        </w:rPr>
        <w:t>item Saiba</w:t>
      </w:r>
      <w:proofErr w:type="gramEnd"/>
      <w:r w:rsidRPr="002B0B12">
        <w:rPr>
          <w:highlight w:val="magenta"/>
        </w:rPr>
        <w:t>+ desta UA.</w:t>
      </w:r>
    </w:p>
  </w:comment>
  <w:comment w:id="164" w:author="Olimar Junior" w:date="2020-04-24T12:32:00Z" w:initials="OJ">
    <w:p w14:paraId="27F8E70B" w14:textId="172887E1" w:rsidR="00C04398" w:rsidRDefault="00C04398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Olá professor. Aqui se aplica as mesmas instruções em relação ao uso dos ‘balões de diálogo’, para explicar os trechos de código na Figura.</w:t>
      </w:r>
    </w:p>
  </w:comment>
  <w:comment w:id="202" w:author="Olimar Junior" w:date="2020-04-24T13:31:00Z" w:initials="OJ">
    <w:p w14:paraId="6D302DEF" w14:textId="51524B32" w:rsidR="00C04398" w:rsidRDefault="00C04398">
      <w:pPr>
        <w:pStyle w:val="Textodecomentrio"/>
      </w:pPr>
      <w:r>
        <w:rPr>
          <w:rStyle w:val="Refdecomentrio"/>
        </w:rPr>
        <w:annotationRef/>
      </w:r>
      <w:r w:rsidRPr="008B5293">
        <w:rPr>
          <w:highlight w:val="magenta"/>
        </w:rPr>
        <w:t xml:space="preserve">Fale mais da matriz de confusão, como ela funciona, </w:t>
      </w:r>
      <w:proofErr w:type="gramStart"/>
      <w:r w:rsidRPr="008B5293">
        <w:rPr>
          <w:highlight w:val="magenta"/>
        </w:rPr>
        <w:t>aplicando ela</w:t>
      </w:r>
      <w:proofErr w:type="gramEnd"/>
      <w:r w:rsidRPr="008B5293">
        <w:rPr>
          <w:highlight w:val="magenta"/>
        </w:rPr>
        <w:t xml:space="preserve"> ao exemplo apresentado, por exemplo</w:t>
      </w:r>
      <w:r>
        <w:t>.</w:t>
      </w:r>
    </w:p>
  </w:comment>
  <w:comment w:id="209" w:author="Olimar Junior" w:date="2020-04-24T13:18:00Z" w:initials="OJ">
    <w:p w14:paraId="7B9DA7FC" w14:textId="08686551" w:rsidR="00C04398" w:rsidRDefault="00C04398">
      <w:pPr>
        <w:pStyle w:val="Textodecomentrio"/>
      </w:pPr>
      <w:r>
        <w:rPr>
          <w:rStyle w:val="Refdecomentrio"/>
        </w:rPr>
        <w:annotationRef/>
      </w:r>
      <w:r w:rsidRPr="008477D0">
        <w:rPr>
          <w:highlight w:val="magenta"/>
        </w:rPr>
        <w:t>Olá professor. Você precisa explicar o código, não apenas colocá-lo aqui. Ele já vai estar disponível para o aluno, portanto, não há por que estar aqui. Você precisar explicar em mais detalhes o seu uso. Conforme o objetivo 3: “Analisar os resultados gerados por algoritmos de análise de sentimentos.”, senti falta desta análise</w:t>
      </w:r>
      <w:r>
        <w:t>.</w:t>
      </w:r>
    </w:p>
  </w:comment>
  <w:comment w:id="210" w:author="Olimar Junior" w:date="2020-04-23T17:21:00Z" w:initials="OJ">
    <w:p w14:paraId="233EDA33" w14:textId="77777777" w:rsidR="00C04398" w:rsidRPr="008477D0" w:rsidRDefault="00C04398" w:rsidP="0043161B">
      <w:pPr>
        <w:pStyle w:val="Textodecomentrio"/>
        <w:rPr>
          <w:highlight w:val="magenta"/>
        </w:rPr>
      </w:pPr>
      <w:r>
        <w:rPr>
          <w:rStyle w:val="Refdecomentrio"/>
        </w:rPr>
        <w:annotationRef/>
      </w:r>
      <w:r w:rsidRPr="008477D0">
        <w:rPr>
          <w:highlight w:val="magenta"/>
        </w:rPr>
        <w:t>Olá professor. Precisa haver pelo menos 5 referências, conforme novas solicitações da SAGAH:</w:t>
      </w:r>
    </w:p>
    <w:p w14:paraId="5758AB60" w14:textId="3D45A37B" w:rsidR="00C04398" w:rsidRDefault="00C04398" w:rsidP="0043161B">
      <w:pPr>
        <w:pStyle w:val="Textodecomentrio"/>
      </w:pPr>
      <w:r w:rsidRPr="008477D0">
        <w:rPr>
          <w:highlight w:val="magenta"/>
        </w:rPr>
        <w:t xml:space="preserve">"[...] É obrigatório que você </w:t>
      </w:r>
      <w:r w:rsidRPr="008477D0">
        <w:rPr>
          <w:b/>
          <w:bCs/>
          <w:highlight w:val="magenta"/>
        </w:rPr>
        <w:t>utilize pelo menos cinco referências bibliográficas</w:t>
      </w:r>
      <w:r w:rsidRPr="008477D0">
        <w:rPr>
          <w:highlight w:val="magenta"/>
        </w:rPr>
        <w:t xml:space="preserve"> para a escrita do capítulo, preferencialmente selecionadas da bibliografia indicada na ficha de produção da disciplina. É possível, porém, que, a depender da área de conhecimento, o revisor técnico estabeleça um número diferente desse, a fim de contemplar o escopo dos objetivos; nesse caso, ele orientará o conteudista quanto à utilização de outras fontes. É importante destacar, ainda, que o capítulo não pode ser apenas uma costura de textos de outros autores: você deve criar um texto autoral, utilizando textos alheios para embasar o seu raciocínio, e não somente copiá-los ou reescrevê-los.”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7003644" w15:done="0"/>
  <w15:commentEx w15:paraId="29FD7466" w15:done="0"/>
  <w15:commentEx w15:paraId="24432D66" w15:done="0"/>
  <w15:commentEx w15:paraId="5C8234F6" w15:done="0"/>
  <w15:commentEx w15:paraId="1B0D3844" w15:done="0"/>
  <w15:commentEx w15:paraId="4566F1ED" w15:done="0"/>
  <w15:commentEx w15:paraId="27F8E70B" w15:done="0"/>
  <w15:commentEx w15:paraId="6D302DEF" w15:done="0"/>
  <w15:commentEx w15:paraId="7B9DA7FC" w15:done="0"/>
  <w15:commentEx w15:paraId="5758AB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C4B41" w16cex:dateUtc="2020-04-23T20:13:00Z"/>
  <w16cex:commentExtensible w16cex:durableId="224C4E2E" w16cex:dateUtc="2020-04-23T20:26:00Z"/>
  <w16cex:commentExtensible w16cex:durableId="224C4D81" w16cex:dateUtc="2020-04-23T20:23:00Z"/>
  <w16cex:commentExtensible w16cex:durableId="224C4BC9" w16cex:dateUtc="2020-04-23T20:15:00Z"/>
  <w16cex:commentExtensible w16cex:durableId="224D424A" w16cex:dateUtc="2020-04-24T13:47:00Z"/>
  <w16cex:commentExtensible w16cex:durableId="224D5B4A" w16cex:dateUtc="2020-04-24T15:34:00Z"/>
  <w16cex:commentExtensible w16cex:durableId="224D5038" w16cex:dateUtc="2020-04-24T14:47:00Z"/>
  <w16cex:commentExtensible w16cex:durableId="224D507F" w16cex:dateUtc="2020-04-24T14:48:00Z"/>
  <w16cex:commentExtensible w16cex:durableId="224C4F6F" w16cex:dateUtc="2020-04-23T20:31:00Z"/>
  <w16cex:commentExtensible w16cex:durableId="224D5787" w16cex:dateUtc="2020-04-24T15:18:00Z"/>
  <w16cex:commentExtensible w16cex:durableId="224D58DD" w16cex:dateUtc="2020-04-24T15:23:00Z"/>
  <w16cex:commentExtensible w16cex:durableId="224D59C6" w16cex:dateUtc="2020-04-24T15:27:00Z"/>
  <w16cex:commentExtensible w16cex:durableId="224D5AF2" w16cex:dateUtc="2020-04-24T15:32:00Z"/>
  <w16cex:commentExtensible w16cex:durableId="224D5C76" w16cex:dateUtc="2020-04-24T15:39:00Z"/>
  <w16cex:commentExtensible w16cex:durableId="224D68AB" w16cex:dateUtc="2020-04-24T16:31:00Z"/>
  <w16cex:commentExtensible w16cex:durableId="224D65AC" w16cex:dateUtc="2020-04-24T16:18:00Z"/>
  <w16cex:commentExtensible w16cex:durableId="224C4B64" w16cex:dateUtc="2020-04-23T20:14:00Z"/>
  <w16cex:commentExtensible w16cex:durableId="224C4D29" w16cex:dateUtc="2020-04-23T20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7003644" w16cid:durableId="224C4B41"/>
  <w16cid:commentId w16cid:paraId="29FD7466" w16cid:durableId="224C4E2E"/>
  <w16cid:commentId w16cid:paraId="24432D66" w16cid:durableId="224D424A"/>
  <w16cid:commentId w16cid:paraId="5C8234F6" w16cid:durableId="224D5B4A"/>
  <w16cid:commentId w16cid:paraId="1B0D3844" w16cid:durableId="224D5038"/>
  <w16cid:commentId w16cid:paraId="4566F1ED" w16cid:durableId="224C4F6F"/>
  <w16cid:commentId w16cid:paraId="27F8E70B" w16cid:durableId="224D5AF2"/>
  <w16cid:commentId w16cid:paraId="6D302DEF" w16cid:durableId="224D68AB"/>
  <w16cid:commentId w16cid:paraId="7B9DA7FC" w16cid:durableId="224D65AC"/>
  <w16cid:commentId w16cid:paraId="5758AB60" w16cid:durableId="224C4D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23923" w14:textId="77777777" w:rsidR="00DC25ED" w:rsidRDefault="00DC25ED" w:rsidP="00705919">
      <w:r>
        <w:separator/>
      </w:r>
    </w:p>
  </w:endnote>
  <w:endnote w:type="continuationSeparator" w:id="0">
    <w:p w14:paraId="5A9B82AE" w14:textId="77777777" w:rsidR="00DC25ED" w:rsidRDefault="00DC25ED" w:rsidP="00705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4AFA2" w14:textId="77777777" w:rsidR="00DC25ED" w:rsidRDefault="00DC25ED" w:rsidP="00705919">
      <w:r>
        <w:separator/>
      </w:r>
    </w:p>
  </w:footnote>
  <w:footnote w:type="continuationSeparator" w:id="0">
    <w:p w14:paraId="1505A89A" w14:textId="77777777" w:rsidR="00DC25ED" w:rsidRDefault="00DC25ED" w:rsidP="00705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53AC"/>
    <w:multiLevelType w:val="multilevel"/>
    <w:tmpl w:val="50BEF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3F1151"/>
    <w:multiLevelType w:val="hybridMultilevel"/>
    <w:tmpl w:val="0A1AD16A"/>
    <w:lvl w:ilvl="0" w:tplc="B6EE4D18">
      <w:start w:val="1"/>
      <w:numFmt w:val="bullet"/>
      <w:pStyle w:val="QMPerguntaParen"/>
      <w:lvlText w:val="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6E28AA"/>
    <w:multiLevelType w:val="hybridMultilevel"/>
    <w:tmpl w:val="B810B032"/>
    <w:lvl w:ilvl="0" w:tplc="618A6D0A">
      <w:start w:val="1"/>
      <w:numFmt w:val="bullet"/>
      <w:pStyle w:val="MIntroducao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112913BA"/>
    <w:multiLevelType w:val="hybridMultilevel"/>
    <w:tmpl w:val="4A80A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21093B"/>
    <w:multiLevelType w:val="hybridMultilevel"/>
    <w:tmpl w:val="A0E4F0BE"/>
    <w:lvl w:ilvl="0" w:tplc="C5DE6034">
      <w:start w:val="1"/>
      <w:numFmt w:val="upperRoman"/>
      <w:pStyle w:val="QMPerguntaNumRom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B54AE"/>
    <w:multiLevelType w:val="hybridMultilevel"/>
    <w:tmpl w:val="E13079D8"/>
    <w:lvl w:ilvl="0" w:tplc="44468978">
      <w:start w:val="1"/>
      <w:numFmt w:val="decimal"/>
      <w:pStyle w:val="QMPergunta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A64C48"/>
    <w:multiLevelType w:val="hybridMultilevel"/>
    <w:tmpl w:val="D988C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C877934"/>
    <w:multiLevelType w:val="hybridMultilevel"/>
    <w:tmpl w:val="2AB85366"/>
    <w:lvl w:ilvl="0" w:tplc="7B8E83D0">
      <w:start w:val="1"/>
      <w:numFmt w:val="lowerLetter"/>
      <w:pStyle w:val="QMResposta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669" w:hanging="360"/>
      </w:pPr>
    </w:lvl>
    <w:lvl w:ilvl="2" w:tplc="0416001B" w:tentative="1">
      <w:start w:val="1"/>
      <w:numFmt w:val="lowerRoman"/>
      <w:lvlText w:val="%3."/>
      <w:lvlJc w:val="right"/>
      <w:pPr>
        <w:ind w:left="2389" w:hanging="180"/>
      </w:pPr>
    </w:lvl>
    <w:lvl w:ilvl="3" w:tplc="0416000F" w:tentative="1">
      <w:start w:val="1"/>
      <w:numFmt w:val="decimal"/>
      <w:lvlText w:val="%4."/>
      <w:lvlJc w:val="left"/>
      <w:pPr>
        <w:ind w:left="3109" w:hanging="360"/>
      </w:pPr>
    </w:lvl>
    <w:lvl w:ilvl="4" w:tplc="04160019" w:tentative="1">
      <w:start w:val="1"/>
      <w:numFmt w:val="lowerLetter"/>
      <w:lvlText w:val="%5."/>
      <w:lvlJc w:val="left"/>
      <w:pPr>
        <w:ind w:left="3829" w:hanging="360"/>
      </w:pPr>
    </w:lvl>
    <w:lvl w:ilvl="5" w:tplc="0416001B" w:tentative="1">
      <w:start w:val="1"/>
      <w:numFmt w:val="lowerRoman"/>
      <w:lvlText w:val="%6."/>
      <w:lvlJc w:val="right"/>
      <w:pPr>
        <w:ind w:left="4549" w:hanging="180"/>
      </w:pPr>
    </w:lvl>
    <w:lvl w:ilvl="6" w:tplc="0416000F" w:tentative="1">
      <w:start w:val="1"/>
      <w:numFmt w:val="decimal"/>
      <w:lvlText w:val="%7."/>
      <w:lvlJc w:val="left"/>
      <w:pPr>
        <w:ind w:left="5269" w:hanging="360"/>
      </w:pPr>
    </w:lvl>
    <w:lvl w:ilvl="7" w:tplc="04160019" w:tentative="1">
      <w:start w:val="1"/>
      <w:numFmt w:val="lowerLetter"/>
      <w:lvlText w:val="%8."/>
      <w:lvlJc w:val="left"/>
      <w:pPr>
        <w:ind w:left="5989" w:hanging="360"/>
      </w:pPr>
    </w:lvl>
    <w:lvl w:ilvl="8" w:tplc="0416001B" w:tentative="1">
      <w:start w:val="1"/>
      <w:numFmt w:val="lowerRoman"/>
      <w:lvlText w:val="%9."/>
      <w:lvlJc w:val="right"/>
      <w:pPr>
        <w:ind w:left="6709" w:hanging="180"/>
      </w:pPr>
    </w:lvl>
  </w:abstractNum>
  <w:abstractNum w:abstractNumId="8" w15:restartNumberingAfterBreak="0">
    <w:nsid w:val="2FD5496A"/>
    <w:multiLevelType w:val="hybridMultilevel"/>
    <w:tmpl w:val="34D065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D3C89"/>
    <w:multiLevelType w:val="hybridMultilevel"/>
    <w:tmpl w:val="2FC02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E45096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u w:color="000000" w:themeColor="text1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19D7150"/>
    <w:multiLevelType w:val="hybridMultilevel"/>
    <w:tmpl w:val="9AAE7300"/>
    <w:lvl w:ilvl="0" w:tplc="AC76B74E">
      <w:start w:val="1"/>
      <w:numFmt w:val="bullet"/>
      <w:pStyle w:val="MIte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0434F"/>
    <w:multiLevelType w:val="hybridMultilevel"/>
    <w:tmpl w:val="B3AEC436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94E41"/>
    <w:multiLevelType w:val="hybridMultilevel"/>
    <w:tmpl w:val="32F8B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BD3EC9"/>
    <w:multiLevelType w:val="hybridMultilevel"/>
    <w:tmpl w:val="BA04E4EC"/>
    <w:lvl w:ilvl="0" w:tplc="04160001">
      <w:start w:val="1"/>
      <w:numFmt w:val="bullet"/>
      <w:lvlText w:val=""/>
      <w:lvlJc w:val="left"/>
      <w:pPr>
        <w:ind w:left="91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0D53831"/>
    <w:multiLevelType w:val="hybridMultilevel"/>
    <w:tmpl w:val="C93C9110"/>
    <w:lvl w:ilvl="0" w:tplc="7B76CCAC">
      <w:start w:val="1"/>
      <w:numFmt w:val="decimal"/>
      <w:pStyle w:val="MOrdemNum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843DF8"/>
    <w:multiLevelType w:val="hybridMultilevel"/>
    <w:tmpl w:val="34643088"/>
    <w:lvl w:ilvl="0" w:tplc="E7D808BE">
      <w:start w:val="1"/>
      <w:numFmt w:val="decimal"/>
      <w:pStyle w:val="QMNum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FE7FD4"/>
    <w:multiLevelType w:val="hybridMultilevel"/>
    <w:tmpl w:val="BE3A6250"/>
    <w:lvl w:ilvl="0" w:tplc="1ABCF42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B426A"/>
    <w:multiLevelType w:val="hybridMultilevel"/>
    <w:tmpl w:val="1C624AD0"/>
    <w:lvl w:ilvl="0" w:tplc="39003ED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F6A4C5C"/>
    <w:multiLevelType w:val="hybridMultilevel"/>
    <w:tmpl w:val="787A56C4"/>
    <w:lvl w:ilvl="0" w:tplc="48984E66">
      <w:start w:val="1"/>
      <w:numFmt w:val="lowerLetter"/>
      <w:pStyle w:val="MOrdemletra"/>
      <w:lvlText w:val="%1)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D26EB"/>
    <w:multiLevelType w:val="hybridMultilevel"/>
    <w:tmpl w:val="DF0686E6"/>
    <w:lvl w:ilvl="0" w:tplc="B4D495CA">
      <w:start w:val="1"/>
      <w:numFmt w:val="bullet"/>
      <w:pStyle w:val="QM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5"/>
  </w:num>
  <w:num w:numId="4">
    <w:abstractNumId w:val="7"/>
  </w:num>
  <w:num w:numId="5">
    <w:abstractNumId w:val="2"/>
  </w:num>
  <w:num w:numId="6">
    <w:abstractNumId w:val="19"/>
  </w:num>
  <w:num w:numId="7">
    <w:abstractNumId w:val="15"/>
  </w:num>
  <w:num w:numId="8">
    <w:abstractNumId w:val="4"/>
  </w:num>
  <w:num w:numId="9">
    <w:abstractNumId w:val="1"/>
  </w:num>
  <w:num w:numId="10">
    <w:abstractNumId w:val="14"/>
  </w:num>
  <w:num w:numId="11">
    <w:abstractNumId w:val="8"/>
  </w:num>
  <w:num w:numId="12">
    <w:abstractNumId w:val="12"/>
  </w:num>
  <w:num w:numId="13">
    <w:abstractNumId w:val="11"/>
  </w:num>
  <w:num w:numId="14">
    <w:abstractNumId w:val="13"/>
  </w:num>
  <w:num w:numId="15">
    <w:abstractNumId w:val="3"/>
  </w:num>
  <w:num w:numId="16">
    <w:abstractNumId w:val="9"/>
  </w:num>
  <w:num w:numId="17">
    <w:abstractNumId w:val="6"/>
  </w:num>
  <w:num w:numId="18">
    <w:abstractNumId w:val="17"/>
  </w:num>
  <w:num w:numId="19">
    <w:abstractNumId w:val="0"/>
  </w:num>
  <w:num w:numId="20">
    <w:abstractNumId w:val="16"/>
  </w:num>
  <w:numIdMacAtCleanup w:val="1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limar Junior">
    <w15:presenceInfo w15:providerId="Windows Live" w15:userId="b3d64cdf440e7d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TPS_Field_Autor_Capitulo" w:val="SAGAH_Modelo"/>
    <w:docVar w:name="TPS_Field_Livro" w:val="SAGAH_Modelo"/>
    <w:docVar w:name="TPS_LastUsedJobOptionName" w:val="Projeto SER"/>
    <w:docVar w:name="TPS_LastUsedWorkflowName" w:val="GrupoA/Projeto SER/Templates/Capítulo.typefi_workflow"/>
    <w:docVar w:name="TPS_TSS_1" w:val="&lt;tss&gt;&lt;filename&gt;GrupoA/0-SER/Interno/Workflow/Capítulo.typefi_workflow&lt;/filename&gt;&lt;retrieved&gt;2019-05-23T20:26:12.174Z&lt;/retrieved&gt;&lt;server&gt;http://23.111.141.34:8080&lt;/server&gt;&lt;customer&gt;&lt;/customer&gt;&lt;templates&gt;&lt;filename&gt;Estrutura Base/Grupo A/SER/Templates/GRUSER_PG5.indd&lt;/filename&gt;&lt;/templates&gt;&lt;fields&gt;&lt;name&gt;Autor_Capitulo&lt;/name&gt;&lt;type&gt;text&lt;/type&gt;&lt;/fields&gt;&lt;sections&gt;&lt;name&gt;Abertura&lt;/name&gt;&lt;fields&gt;&lt;type&gt;text&lt;/type&gt;&lt;name&gt;Unidade&lt;/name&gt;&lt;/fields&gt;&lt;/sections&gt;&lt;sections&gt;&lt;name&gt;Branca&lt;/name&gt;&lt;/sections&gt;&lt;sections&gt;&lt;name&gt;Catalografica&lt;/name&gt;&lt;/sections&gt;&lt;sections&gt;&lt;name&gt;Corpo&lt;/name&gt;&lt;/sections&gt;&lt;sections&gt;&lt;name&gt;Creditos&lt;/name&gt;&lt;fields&gt;&lt;type&gt;text&lt;/type&gt;&lt;name&gt;Assistente&lt;/name&gt;&lt;/fields&gt;&lt;fields&gt;&lt;type&gt;text&lt;/type&gt;&lt;name&gt;Capa&lt;/name&gt;&lt;/fields&gt;&lt;fields&gt;&lt;type&gt;text&lt;/type&gt;&lt;name&gt;Editora&lt;/name&gt;&lt;/fields&gt;&lt;fields&gt;&lt;type&gt;text&lt;/type&gt;&lt;name&gt;Editoracao&lt;/name&gt;&lt;/fields&gt;&lt;fields&gt;&lt;type&gt;text&lt;/type&gt;&lt;name&gt;Preparacao_originais&lt;/name&gt;&lt;/fields&gt;&lt;/sections&gt;&lt;sections&gt;&lt;name&gt;Falso_Rosto&lt;/name&gt;&lt;/sections&gt;&lt;sections&gt;&lt;name&gt;Livre&lt;/name&gt;&lt;/sections&gt;&lt;sections&gt;&lt;name&gt;Rosto&lt;/name&gt;&lt;sectionElements&gt;&lt;name&gt;Rosto&lt;/name&gt;&lt;frames&gt;&lt;type&gt;contentFrame&lt;/type&gt;&lt;/frames&gt;&lt;/sectionElements&gt;&lt;/sections&gt;&lt;sections&gt;&lt;name&gt;Rosto_Edicoes&lt;/name&gt;&lt;fields&gt;&lt;type&gt;text&lt;/type&gt;&lt;name&gt;Edicao&lt;/name&gt;&lt;/fields&gt;&lt;sectionElements&gt;&lt;name&gt;Rosto&lt;/name&gt;&lt;frames&gt;&lt;type&gt;contentFrame&lt;/type&gt;&lt;/frames&gt;&lt;/sectionElements&gt;&lt;/sections&gt;&lt;sections&gt;&lt;name&gt;Sumario&lt;/name&gt;&lt;/sections&gt;&lt;paragraphStyles&gt;&lt;name&gt;Ano&lt;/name&gt;&lt;nextStyle&gt;Ano&lt;/nextStyle&gt;&lt;/paragraphStyles&gt;&lt;paragraphStyles&gt;&lt;name&gt;Autor_Capa&lt;/name&gt;&lt;nextStyle&gt;Autor_Capa&lt;/nextStyle&gt;&lt;/paragraphStyles&gt;&lt;paragraphStyles&gt;&lt;name&gt;C_CitacaoDiretaLonga&lt;/name&gt;&lt;nextStyle&gt;C_CitacaoDiretaLonga&lt;/nextStyle&gt;&lt;/paragraphStyles&gt;&lt;paragraphStyles&gt;&lt;name&gt;C_Destaque&lt;/name&gt;&lt;nextStyle&gt;C_Destaque&lt;/nextStyle&gt;&lt;/paragraphStyles&gt;&lt;paragraphStyles&gt;&lt;name&gt;C_DestaqueP1&lt;/name&gt;&lt;nextStyle&gt;C_DestaqueP1&lt;/nextStyle&gt;&lt;/paragraphStyles&gt;&lt;paragraphStyles&gt;&lt;name&gt;C_Exemplos&lt;/name&gt;&lt;nextStyle&gt;C_Exemplos&lt;/nextStyle&gt;&lt;/paragraphStyles&gt;&lt;paragraphStyles&gt;&lt;name&gt;C_Introducao&lt;/name&gt;&lt;nextStyle&gt;C_Introducao&lt;/nextStyle&gt;&lt;/paragraphStyles&gt;&lt;paragraphStyles&gt;&lt;name&gt;C_IntroducaoP1&lt;/name&gt;&lt;nextStyle&gt;C_IntroducaoP1&lt;/nextStyle&gt;&lt;/paragraphStyles&gt;&lt;paragraphStyles&gt;&lt;name&gt;C_Organizadores&lt;/name&gt;&lt;nextStyle&gt;C_Organizadores&lt;/nextStyle&gt;&lt;/paragraphStyles&gt;&lt;paragraphStyles&gt;&lt;name&gt;C_Titulacao&lt;/name&gt;&lt;nextStyle&gt;C_Titulacao&lt;/nextStyle&gt;&lt;/paragraphStyles&gt;&lt;paragraphStyles&gt;&lt;name&gt;C_Txt&lt;/name&gt;&lt;nextStyle&gt;C_TxtP1&lt;/nextStyle&gt;&lt;/paragraphStyles&gt;&lt;paragraphStyles&gt;&lt;name&gt;C_txt_-creditos&lt;/name&gt;&lt;nextStyle&gt;C_txt_-creditos&lt;/nextStyle&gt;&lt;/paragraphStyles&gt;&lt;paragraphStyles&gt;&lt;name&gt;C_TxtP1&lt;/name&gt;&lt;nextStyle&gt;C_TxtP1&lt;/nextStyle&gt;&lt;/paragraphStyles&gt;&lt;paragraphStyles&gt;&lt;name&gt;C_Code&lt;/name&gt;&lt;nextStyle&gt;C_Code&lt;/nextStyle&gt;&lt;/paragraphStyles&gt;&lt;paragraphStyles&gt;&lt;name&gt;Cama00&lt;/name&gt;&lt;nextStyle&gt;Cama00&lt;/nextStyle&gt;&lt;/paragraphStyles&gt;&lt;paragraphStyles&gt;&lt;name&gt;Cama00b&lt;/name&gt;&lt;nextStyle&gt;Cama00b&lt;/nextStyle&gt;&lt;/paragraphStyles&gt;&lt;paragraphStyles&gt;&lt;name&gt;Cama00c - cÃ³pia&lt;/name&gt;&lt;nextStyle&gt;Cama00c - cÃ³pia&lt;/nextStyle&gt;&lt;/paragraphStyles&gt;&lt;paragraphStyles&gt;&lt;name&gt;Cama01&lt;/name&gt;&lt;nextStyle&gt;Cama01&lt;/nextStyle&gt;&lt;/paragraphStyles&gt;&lt;paragraphStyles&gt;&lt;name&gt;CAT_Assuntos&lt;/name&gt;&lt;nextStyle&gt;CAT_Assuntos&lt;/nextStyle&gt;&lt;/paragraphStyles&gt;&lt;paragraphStyles&gt;&lt;name&gt;CAT_Atributos&lt;/name&gt;&lt;nextStyle&gt;CAT_Atributos&lt;/nextStyle&gt;&lt;/paragraphStyles&gt;&lt;paragraphStyles&gt;&lt;name&gt;CAT_Autoria&lt;/name&gt;&lt;nextStyle&gt;CAT_Autoria&lt;/nextStyle&gt;&lt;/paragraphStyles&gt;&lt;paragraphStyles&gt;&lt;name&gt;CAT_Bibliografia&lt;/name&gt;&lt;nextStyle&gt;CAT_Bibliografia&lt;/nextStyle&gt;&lt;/paragraphStyles&gt;&lt;paragraphStyles&gt;&lt;name&gt;CAT_Biblioteconomia&lt;/name&gt;&lt;nextStyle&gt;CAT_Biblioteconomia&lt;/nextStyle&gt;&lt;/paragraphStyles&gt;&lt;paragraphStyles&gt;&lt;name&gt;CAT_CDU&lt;/name&gt;&lt;nextStyle&gt;CAT_CDU&lt;/nextStyle&gt;&lt;/paragraphStyles&gt;&lt;paragraphStyles&gt;&lt;name&gt;CAT_ISBN&lt;/name&gt;&lt;nextStyle&gt;CAT_ISBN&lt;/nextStyle&gt;&lt;/paragraphStyles&gt;&lt;paragraphStyles&gt;&lt;name&gt;F_Fonte&lt;/name&gt;&lt;nextStyle&gt;F_Fonte&lt;/nextStyle&gt;&lt;/paragraphStyles&gt;&lt;paragraphStyles&gt;&lt;name&gt;F_Legenda&lt;/name&gt;&lt;nextStyle&gt;F_Legenda&lt;/nextStyle&gt;&lt;/paragraphStyles&gt;&lt;paragraphStyles&gt;&lt;name&gt;M_Destaque&lt;/name&gt;&lt;nextStyle&gt;M_Destaque&lt;/nextStyle&gt;&lt;/paragraphStyles&gt;&lt;paragraphStyles&gt;&lt;name&gt;M_Destaque_N2&lt;/name&gt;&lt;nextStyle&gt;M_Destaque_N2&lt;/nextStyle&gt;&lt;/paragraphStyles&gt;&lt;paragraphStyles&gt;&lt;name&gt;M_Introducao&lt;/name&gt;&lt;nextStyle&gt;M_Introducao&lt;/nextStyle&gt;&lt;/paragraphStyles&gt;&lt;paragraphStyles&gt;&lt;name&gt;M_Item&lt;/name&gt;&lt;nextStyle&gt;M_Item&lt;/nextStyle&gt;&lt;/paragraphStyles&gt;&lt;paragraphStyles&gt;&lt;name&gt;M_Item_N2&lt;/name&gt;&lt;nextStyle&gt;C_TxtP1&lt;/nextStyle&gt;&lt;/paragraphStyles&gt;&lt;paragraphStyles&gt;&lt;name&gt;M_Item_N3&lt;/name&gt;&lt;nextStyle&gt;C_TxtP1&lt;/nextStyle&gt;&lt;/paragraphStyles&gt;&lt;paragraphStyles&gt;&lt;name&gt;M_Ordem_letra&lt;/name&gt;&lt;nextStyle&gt;M_Ordem_letra&lt;/nextStyle&gt;&lt;/paragraphStyles&gt;&lt;paragraphStyles&gt;&lt;name&gt;M_Ordem_Num&lt;/name&gt;&lt;nextStyle&gt;M_Ordem_Num&lt;/nextStyle&gt;&lt;/paragraphStyles&gt;&lt;paragraphStyles&gt;&lt;name&gt;N_cabecalho&lt;/name&gt;&lt;nextStyle&gt;N_cabecalho&lt;/nextStyle&gt;&lt;/paragraphStyles&gt;&lt;paragraphStyles&gt;&lt;name&gt;N_Paginacao&lt;/name&gt;&lt;nextStyle&gt;N_Paginacao&lt;/nextStyle&gt;&lt;/paragraphStyles&gt;&lt;paragraphStyles&gt;&lt;name&gt;N_Unidade&lt;/name&gt;&lt;nextStyle&gt;N_Unidade&lt;/nextStyle&gt;&lt;/paragraphStyles&gt;&lt;paragraphStyles&gt;&lt;name&gt;Normal&lt;/name&gt;&lt;nextStyle&gt;Normal&lt;/nextStyle&gt;&lt;/paragraphStyles&gt;&lt;paragraphStyles&gt;&lt;name&gt;Q_M_Alfa&lt;/name&gt;&lt;nextStyle&gt;C_TxtP1&lt;/nextStyle&gt;&lt;/paragraphStyles&gt;&lt;paragraphStyles&gt;&lt;name&gt;Q_M_Item&lt;/name&gt;&lt;nextStyle&gt;C_TxtP1&lt;/nextStyle&gt;&lt;/paragraphStyles&gt;&lt;paragraphStyles&gt;&lt;name&gt;Q_M_Item_N2&lt;/name&gt;&lt;nextStyle&gt;C_TxtP1&lt;/nextStyle&gt;&lt;/paragraphStyles&gt;&lt;paragraphStyles&gt;&lt;name&gt;Q_M_Num&lt;/name&gt;&lt;nextStyle&gt;C_TxtP1&lt;/nextStyle&gt;&lt;/paragraphStyles&gt;&lt;paragraphStyles&gt;&lt;name&gt;Q_M_Pergunta&lt;/name&gt;&lt;nextStyle&gt;Q_M_Pergunta&lt;/nextStyle&gt;&lt;/paragraphStyles&gt;&lt;paragraphStyles&gt;&lt;name&gt;Q_M_Pergunta_Num_Rom&lt;/name&gt;&lt;nextStyle&gt;Q_M_Pergunta_Num_Rom&lt;/nextStyle&gt;&lt;/paragraphStyles&gt;&lt;paragraphStyles&gt;&lt;name&gt;Q_M_Pergunta_Paren&lt;/name&gt;&lt;nextStyle&gt;Q_M_Pergunta_Paren&lt;/nextStyle&gt;&lt;/paragraphStyles&gt;&lt;paragraphStyles&gt;&lt;name&gt;Q_M_Resposta&lt;/name&gt;&lt;nextStyle&gt;Q_M_Resposta&lt;/nextStyle&gt;&lt;/paragraphStyles&gt;&lt;paragraphStyles&gt;&lt;name&gt;Q_Pergunta_Complemento&lt;/name&gt;&lt;nextStyle&gt;&lt;/nextStyle&gt;&lt;/paragraphStyles&gt;&lt;paragraphStyles&gt;&lt;name&gt;Q_Referencias&lt;/name&gt;&lt;nextStyle&gt;Q_Referencias&lt;/nextStyle&gt;&lt;/paragraphStyles&gt;&lt;paragraphStyles&gt;&lt;name&gt;Q_T_Elemento&lt;/name&gt;&lt;nextStyle&gt;Q_T_Elemento&lt;/nextStyle&gt;&lt;/paragraphStyles&gt;&lt;paragraphStyles&gt;&lt;name&gt;Q_Txt&lt;/name&gt;&lt;nextStyle&gt;Q_Txt&lt;/nextStyle&gt;&lt;/paragraphStyles&gt;&lt;paragraphStyles&gt;&lt;name&gt;Q_TxtP1&lt;/name&gt;&lt;nextStyle&gt;Q_TxtP1&lt;/nextStyle&gt;&lt;/paragraphStyles&gt;&lt;paragraphStyles&gt;&lt;name&gt;T_Cap&lt;/name&gt;&lt;nextStyle&gt;T_Cap&lt;/nextStyle&gt;&lt;/paragraphStyles&gt;&lt;paragraphStyles&gt;&lt;name&gt;T_Iniciais&lt;/name&gt;&lt;nextStyle&gt;T_Iniciais&lt;/nextStyle&gt;&lt;/paragraphStyles&gt;&lt;paragraphStyles&gt;&lt;name&gt;T_N1&lt;/name&gt;&lt;nextStyle&gt;T_N1&lt;/nextStyle&gt;&lt;/paragraphStyles&gt;&lt;paragraphStyles&gt;&lt;name&gt;T_N2&lt;/name&gt;&lt;nextStyle&gt;T_N2&lt;/nextStyle&gt;&lt;/paragraphStyles&gt;&lt;paragraphStyles&gt;&lt;name&gt;T_N3&lt;/name&gt;&lt;nextStyle&gt;T_N3&lt;/nextStyle&gt;&lt;/paragraphStyles&gt;&lt;paragraphStyles&gt;&lt;name&gt;T_N4&lt;/name&gt;&lt;nextStyle&gt;T_N4&lt;/nextStyle&gt;&lt;/paragraphStyles&gt;&lt;paragraphStyles&gt;&lt;name&gt;T_N5&lt;/name&gt;&lt;nextStyle&gt;T_N5&lt;/nextStyle&gt;&lt;/paragraphStyles&gt;&lt;paragraphStyles&gt;&lt;name&gt;T_Organizadores&lt;/name&gt;&lt;nextStyle&gt;T_Organizadores&lt;/nextStyle&gt;&lt;/paragraphStyles&gt;&lt;paragraphStyles&gt;&lt;name&gt;TAB_Fonte&lt;/name&gt;&lt;nextStyle&gt;TAB_Fonte&lt;/nextStyle&gt;&lt;/paragraphStyles&gt;&lt;paragraphStyles&gt;&lt;name&gt;TAB_M_Item&lt;/name&gt;&lt;nextStyle&gt;C_TxtP1&lt;/nextStyle&gt;&lt;/paragraphStyles&gt;&lt;paragraphStyles&gt;&lt;name&gt;TAB_T_N1&lt;/name&gt;&lt;nextStyle&gt;TAB_T_N1&lt;/nextStyle&gt;&lt;/paragraphStyles&gt;&lt;paragraphStyles&gt;&lt;name&gt;TAB_Topico&lt;/name&gt;&lt;nextStyle&gt;TAB_Topico&lt;/nextStyle&gt;&lt;/paragraphStyles&gt;&lt;paragraphStyles&gt;&lt;name&gt;TAB_Txt&lt;/name&gt;&lt;nextStyle&gt;TAB_Txt&lt;/nextStyle&gt;&lt;/paragraphStyles&gt;&lt;paragraphStyles&gt;&lt;name&gt;Tit_Capa&lt;/name&gt;&lt;nextStyle&gt;Tit_Capa&lt;/nextStyle&gt;&lt;/paragraphStyles&gt;&lt;paragraphStyles&gt;&lt;name&gt;TOC_Autores&lt;/name&gt;&lt;nextStyle&gt;TOC_Autores&lt;/nextStyle&gt;&lt;/paragraphStyles&gt;&lt;paragraphStyles&gt;&lt;name&gt;TOC_Capitulo&lt;/name&gt;&lt;nextStyle&gt;TOC_Capitulo&lt;/nextStyle&gt;&lt;/paragraphStyles&gt;&lt;paragraphStyles&gt;&lt;name&gt;TOC_N2&lt;/name&gt;&lt;nextStyle&gt;TOC_N2&lt;/nextStyle&gt;&lt;/paragraphStyles&gt;&lt;paragraphStyles&gt;&lt;name&gt;TOC_Unidade&lt;/name&gt;&lt;nextStyle&gt;TOC_Unidade&lt;/nextStyle&gt;&lt;/paragraphStyles&gt;&lt;paragraphStyles&gt;&lt;name&gt;Unidade&lt;/name&gt;&lt;nextStyle&gt;Unidade&lt;/nextStyle&gt;&lt;/paragraphStyles&gt;&lt;paragraphStyles&gt;&lt;name&gt;Z_N2&lt;/name&gt;&lt;nextStyle&gt;Z_N2&lt;/nextStyle&gt;&lt;/paragraphStyles&gt;&lt;charStyles&gt;_Code&lt;/charStyles&gt;&lt;charStyles&gt;_RefNum&lt;/charStyles&gt;&lt;charStyles&gt;_Bold_Q&lt;/charStyles&gt;&lt;charStyles&gt;_Bold_Txt&lt;/charStyles&gt;&lt;charStyles&gt;_BoldItalico_Q&lt;/charStyles&gt;&lt;charStyles&gt;_Bolditalico_Txt&lt;/charStyles&gt;&lt;charStyles&gt;_Fracao&lt;/charStyles&gt;&lt;charStyles&gt;_Italico_Q_Light&lt;/charStyles&gt;&lt;charStyles&gt;_Italico_T_N1_N2&lt;/charStyles&gt;&lt;charStyles&gt;_Italico_T_N3_N4&lt;/charStyles&gt;&lt;charStyles&gt;_Italico_Txt&lt;/charStyles&gt;&lt;charStyles&gt;_Sub&lt;/charStyles&gt;&lt;charStyles&gt;_Sup&lt;/charStyles&gt;&lt;charStyles&gt;M_Abertura&lt;/charStyles&gt;&lt;charStyles&gt;M_Item_N2&lt;/charStyles&gt;&lt;charStyles&gt;Numero_Unidade&lt;/charStyles&gt;&lt;tables&gt;Quadro&lt;/tables&gt;&lt;placedElements&gt;&lt;name&gt;Catalografica&lt;/name&gt;&lt;/placedElements&gt;&lt;placedElements&gt;&lt;name&gt;Rosto&lt;/name&gt;&lt;/placedElements&gt;&lt;inlineElements&gt;&lt;name&gt;Exemplos&lt;/name&gt;&lt;frames&gt;&lt;type&gt;contentFrame&lt;/type&gt;&lt;/frames&gt;&lt;/inlineElements&gt;&lt;inlineElements&gt;&lt;name&gt;Exercicios&lt;/name&gt;&lt;frames&gt;&lt;type&gt;contentFrame&lt;/type&gt;&lt;/frames&gt;&lt;/inlineElements&gt;&lt;inlineElements&gt;&lt;name&gt;Figuras&lt;/name&gt;&lt;frames&gt;&lt;type&gt;contentFrame&lt;/type&gt;&lt;/frames&gt;&lt;frames&gt;&lt;type&gt;imageFrame&lt;/type&gt;&lt;/frames&gt;&lt;/inlineElements&gt;&lt;inlineElements&gt;&lt;name&gt;Fique_Atento&lt;/name&gt;&lt;frames&gt;&lt;type&gt;contentFrame&lt;/type&gt;&lt;/frames&gt;&lt;/inlineElements&gt;&lt;inlineElements&gt;&lt;name&gt;Introducao&lt;/name&gt;&lt;paragraphStyle&gt;M_Introducao&lt;/paragraphStyle&gt;&lt;/inlineElements&gt;&lt;inlineElements&gt;&lt;name&gt;Leituras_recomendadas&lt;/name&gt;&lt;frames&gt;&lt;type&gt;contentFrame&lt;/type&gt;&lt;/frames&gt;&lt;/inlineElements&gt;&lt;inlineElements&gt;&lt;name&gt;Link&lt;/name&gt;&lt;frames&gt;&lt;type&gt;contentFrame&lt;/type&gt;&lt;/frames&gt;&lt;/inlineElements&gt;&lt;inlineElements&gt;&lt;name&gt;Objetivos&lt;/name&gt;&lt;paragraphStyle&gt;M_Introducao&lt;/paragraphStyle&gt;&lt;/inlineElements&gt;&lt;inlineElements&gt;&lt;name&gt;Quadros&lt;/name&gt;&lt;fields&gt;&lt;type&gt;text&lt;/type&gt;&lt;name&gt;Quadro_Fonte&lt;/name&gt;&lt;/fields&gt;&lt;fields&gt;&lt;type&gt;text&lt;/type&gt;&lt;name&gt;Quadro_Titulo&lt;/name&gt;&lt;/fields&gt;&lt;frames&gt;&lt;type&gt;contentFrame&lt;/type&gt;&lt;/frames&gt;&lt;/inlineElements&gt;&lt;inlineElements&gt;&lt;name&gt;Ref&lt;/name&gt;&lt;frames&gt;&lt;type&gt;contentFrame&lt;/type&gt;&lt;/frames&gt;&lt;paragraphStyle&gt;Q_Referencias&lt;/paragraphStyle&gt;&lt;/inlineElements&gt;&lt;inlineElements&gt;&lt;name&gt;Saiba_Mais&lt;/name&gt;&lt;frames&gt;&lt;type&gt;contentFrame&lt;/type&gt;&lt;/frames&gt;&lt;/inlineElements&gt;&lt;crossReferenceFormatDefinitions&gt;ParÃ¡grafo completo e nÃºmero de pÃ¡gina&lt;/crossReferenceFormatDefinitions&gt;&lt;crossReferenceFormatDefinitions&gt;ParÃ¡grafo completo&lt;/crossReferenceFormatDefinitions&gt;&lt;crossReferenceFormatDefinitions&gt;Texto do parÃ¡grafo e nÃºmero de pÃ¡gina&lt;/crossReferenceFormatDefinitions&gt;&lt;crossReferenceFormatDefinitions&gt;Texto do parÃ¡grafo&lt;/crossReferenceFormatDefinitions&gt;&lt;crossReferenceFormatDefinitions&gt;NÃºmero de parÃ¡grafo e nÃºmero de pÃ¡gina&lt;/crossReferenceFormatDefinitions&gt;&lt;crossReferenceFormatDefinitions&gt;NÃºmero de parÃ¡grafo&lt;/crossReferenceFormatDefinitions&gt;&lt;crossReferenceFormatDefinitions&gt;Nome de Ã¢ncora de texto e nÃºmero de pÃ¡gina&lt;/crossReferenceFormatDefinitions&gt;&lt;crossReferenceFormatDefinitions&gt;Nome de Ã¢ncora de texto&lt;/crossReferenceFormatDefinitions&gt;&lt;crossReferenceFormatDefinitions&gt;NÃºmero de pÃ¡gina&lt;/crossReferenceFormatDefinitions&gt;&lt;tocStyles&gt;[PadrÃ£o]&lt;/tocStyles&gt;&lt;/tss&gt;"/>
  </w:docVars>
  <w:rsids>
    <w:rsidRoot w:val="00C137B3"/>
    <w:rsid w:val="0000263E"/>
    <w:rsid w:val="00002C63"/>
    <w:rsid w:val="00002FC9"/>
    <w:rsid w:val="00003060"/>
    <w:rsid w:val="000030CE"/>
    <w:rsid w:val="00003792"/>
    <w:rsid w:val="000044D5"/>
    <w:rsid w:val="0000532C"/>
    <w:rsid w:val="00006A81"/>
    <w:rsid w:val="0001140B"/>
    <w:rsid w:val="00012F4D"/>
    <w:rsid w:val="0001337E"/>
    <w:rsid w:val="0001347D"/>
    <w:rsid w:val="00013854"/>
    <w:rsid w:val="000152B0"/>
    <w:rsid w:val="00015C2B"/>
    <w:rsid w:val="000217FC"/>
    <w:rsid w:val="000244BE"/>
    <w:rsid w:val="00025472"/>
    <w:rsid w:val="000254E1"/>
    <w:rsid w:val="00025A09"/>
    <w:rsid w:val="000304AA"/>
    <w:rsid w:val="00030500"/>
    <w:rsid w:val="00030942"/>
    <w:rsid w:val="00030EF8"/>
    <w:rsid w:val="0003272B"/>
    <w:rsid w:val="00033281"/>
    <w:rsid w:val="0003372D"/>
    <w:rsid w:val="000344CB"/>
    <w:rsid w:val="000344CF"/>
    <w:rsid w:val="00035C27"/>
    <w:rsid w:val="00037281"/>
    <w:rsid w:val="00037E0D"/>
    <w:rsid w:val="00040199"/>
    <w:rsid w:val="00041604"/>
    <w:rsid w:val="00041DC3"/>
    <w:rsid w:val="00042707"/>
    <w:rsid w:val="0004285B"/>
    <w:rsid w:val="00044872"/>
    <w:rsid w:val="0004515B"/>
    <w:rsid w:val="00045F78"/>
    <w:rsid w:val="000474A7"/>
    <w:rsid w:val="00047C5C"/>
    <w:rsid w:val="000508EB"/>
    <w:rsid w:val="000525D1"/>
    <w:rsid w:val="00052D59"/>
    <w:rsid w:val="000552A1"/>
    <w:rsid w:val="0005565F"/>
    <w:rsid w:val="00057A6E"/>
    <w:rsid w:val="00061D2A"/>
    <w:rsid w:val="0006304C"/>
    <w:rsid w:val="00066B16"/>
    <w:rsid w:val="000675C5"/>
    <w:rsid w:val="000675F9"/>
    <w:rsid w:val="00067CD0"/>
    <w:rsid w:val="00073101"/>
    <w:rsid w:val="0007612C"/>
    <w:rsid w:val="000811EB"/>
    <w:rsid w:val="00081EE3"/>
    <w:rsid w:val="00083848"/>
    <w:rsid w:val="00083C76"/>
    <w:rsid w:val="00084DEE"/>
    <w:rsid w:val="00090A1E"/>
    <w:rsid w:val="00090E06"/>
    <w:rsid w:val="000911F6"/>
    <w:rsid w:val="00092C42"/>
    <w:rsid w:val="000940F3"/>
    <w:rsid w:val="0009415F"/>
    <w:rsid w:val="00094A00"/>
    <w:rsid w:val="00096B4B"/>
    <w:rsid w:val="000A3A32"/>
    <w:rsid w:val="000A3E48"/>
    <w:rsid w:val="000A40C4"/>
    <w:rsid w:val="000A4F2F"/>
    <w:rsid w:val="000A5307"/>
    <w:rsid w:val="000A60DF"/>
    <w:rsid w:val="000B0EF8"/>
    <w:rsid w:val="000B3E23"/>
    <w:rsid w:val="000B5A32"/>
    <w:rsid w:val="000B5D05"/>
    <w:rsid w:val="000B6FF9"/>
    <w:rsid w:val="000B7CB1"/>
    <w:rsid w:val="000C1453"/>
    <w:rsid w:val="000C1BDF"/>
    <w:rsid w:val="000C3DA9"/>
    <w:rsid w:val="000C77EE"/>
    <w:rsid w:val="000D11AD"/>
    <w:rsid w:val="000D2490"/>
    <w:rsid w:val="000D3AD6"/>
    <w:rsid w:val="000D6918"/>
    <w:rsid w:val="000D7008"/>
    <w:rsid w:val="000E0101"/>
    <w:rsid w:val="000E10FF"/>
    <w:rsid w:val="000E1A9A"/>
    <w:rsid w:val="000E7493"/>
    <w:rsid w:val="000F07DD"/>
    <w:rsid w:val="000F5878"/>
    <w:rsid w:val="000F688B"/>
    <w:rsid w:val="000F7E3C"/>
    <w:rsid w:val="0010116C"/>
    <w:rsid w:val="001051F4"/>
    <w:rsid w:val="00105CE4"/>
    <w:rsid w:val="001067E8"/>
    <w:rsid w:val="00113583"/>
    <w:rsid w:val="001146E6"/>
    <w:rsid w:val="001150B8"/>
    <w:rsid w:val="00116F67"/>
    <w:rsid w:val="0012365A"/>
    <w:rsid w:val="00124B28"/>
    <w:rsid w:val="00124B8F"/>
    <w:rsid w:val="0012585D"/>
    <w:rsid w:val="00125B86"/>
    <w:rsid w:val="00125DD5"/>
    <w:rsid w:val="00126550"/>
    <w:rsid w:val="0012735B"/>
    <w:rsid w:val="0013267A"/>
    <w:rsid w:val="001339ED"/>
    <w:rsid w:val="0013418D"/>
    <w:rsid w:val="00134654"/>
    <w:rsid w:val="00137662"/>
    <w:rsid w:val="00137F04"/>
    <w:rsid w:val="001401B7"/>
    <w:rsid w:val="001405F7"/>
    <w:rsid w:val="00140CB9"/>
    <w:rsid w:val="001425C8"/>
    <w:rsid w:val="00143D67"/>
    <w:rsid w:val="001450B4"/>
    <w:rsid w:val="00146426"/>
    <w:rsid w:val="00146D70"/>
    <w:rsid w:val="001526E5"/>
    <w:rsid w:val="00157298"/>
    <w:rsid w:val="00163E00"/>
    <w:rsid w:val="00165246"/>
    <w:rsid w:val="00165347"/>
    <w:rsid w:val="00166110"/>
    <w:rsid w:val="00170527"/>
    <w:rsid w:val="00171ADD"/>
    <w:rsid w:val="00175F48"/>
    <w:rsid w:val="00177CE9"/>
    <w:rsid w:val="001803A8"/>
    <w:rsid w:val="001803EA"/>
    <w:rsid w:val="001841E8"/>
    <w:rsid w:val="00184630"/>
    <w:rsid w:val="00190C14"/>
    <w:rsid w:val="001921B9"/>
    <w:rsid w:val="00192B65"/>
    <w:rsid w:val="0019462D"/>
    <w:rsid w:val="00195C67"/>
    <w:rsid w:val="00196256"/>
    <w:rsid w:val="001968E8"/>
    <w:rsid w:val="001A1416"/>
    <w:rsid w:val="001A195E"/>
    <w:rsid w:val="001A38EA"/>
    <w:rsid w:val="001A4996"/>
    <w:rsid w:val="001A7512"/>
    <w:rsid w:val="001A77F5"/>
    <w:rsid w:val="001A7BA7"/>
    <w:rsid w:val="001B01E4"/>
    <w:rsid w:val="001B388C"/>
    <w:rsid w:val="001B74A7"/>
    <w:rsid w:val="001C058E"/>
    <w:rsid w:val="001C2854"/>
    <w:rsid w:val="001C3389"/>
    <w:rsid w:val="001C5135"/>
    <w:rsid w:val="001C750A"/>
    <w:rsid w:val="001C7A7F"/>
    <w:rsid w:val="001D74A3"/>
    <w:rsid w:val="001E0DD1"/>
    <w:rsid w:val="001E1746"/>
    <w:rsid w:val="001E2DB1"/>
    <w:rsid w:val="001E33E2"/>
    <w:rsid w:val="001E4D0F"/>
    <w:rsid w:val="001E5AFF"/>
    <w:rsid w:val="001E6EFE"/>
    <w:rsid w:val="001F2C6D"/>
    <w:rsid w:val="001F5282"/>
    <w:rsid w:val="001F5C7C"/>
    <w:rsid w:val="001F76B4"/>
    <w:rsid w:val="002012D2"/>
    <w:rsid w:val="0020184E"/>
    <w:rsid w:val="00201856"/>
    <w:rsid w:val="00202D7E"/>
    <w:rsid w:val="0020516E"/>
    <w:rsid w:val="0020673E"/>
    <w:rsid w:val="00207F5C"/>
    <w:rsid w:val="00207FE6"/>
    <w:rsid w:val="00210078"/>
    <w:rsid w:val="00213D17"/>
    <w:rsid w:val="00214DA0"/>
    <w:rsid w:val="00214E3F"/>
    <w:rsid w:val="00220029"/>
    <w:rsid w:val="0022008C"/>
    <w:rsid w:val="00223B0A"/>
    <w:rsid w:val="002260C6"/>
    <w:rsid w:val="0022723D"/>
    <w:rsid w:val="00227C42"/>
    <w:rsid w:val="0023048C"/>
    <w:rsid w:val="00234593"/>
    <w:rsid w:val="00235A3E"/>
    <w:rsid w:val="002428B4"/>
    <w:rsid w:val="00242C93"/>
    <w:rsid w:val="00243EC9"/>
    <w:rsid w:val="0024458E"/>
    <w:rsid w:val="0024526A"/>
    <w:rsid w:val="00245BB1"/>
    <w:rsid w:val="0024699A"/>
    <w:rsid w:val="00246F77"/>
    <w:rsid w:val="002476DD"/>
    <w:rsid w:val="002502F4"/>
    <w:rsid w:val="00254930"/>
    <w:rsid w:val="00254A41"/>
    <w:rsid w:val="002578BC"/>
    <w:rsid w:val="00260DCC"/>
    <w:rsid w:val="0026496A"/>
    <w:rsid w:val="00265EEF"/>
    <w:rsid w:val="0026728F"/>
    <w:rsid w:val="00271900"/>
    <w:rsid w:val="00271C94"/>
    <w:rsid w:val="0027200E"/>
    <w:rsid w:val="002739EF"/>
    <w:rsid w:val="00274BE5"/>
    <w:rsid w:val="00275989"/>
    <w:rsid w:val="00280D59"/>
    <w:rsid w:val="00290776"/>
    <w:rsid w:val="0029124D"/>
    <w:rsid w:val="002912AB"/>
    <w:rsid w:val="00292958"/>
    <w:rsid w:val="00292B05"/>
    <w:rsid w:val="00293BE6"/>
    <w:rsid w:val="002947F5"/>
    <w:rsid w:val="00295279"/>
    <w:rsid w:val="0029558C"/>
    <w:rsid w:val="0029782B"/>
    <w:rsid w:val="002A1575"/>
    <w:rsid w:val="002A1EC5"/>
    <w:rsid w:val="002A3CD1"/>
    <w:rsid w:val="002A4328"/>
    <w:rsid w:val="002A4BC1"/>
    <w:rsid w:val="002A53B8"/>
    <w:rsid w:val="002A5415"/>
    <w:rsid w:val="002A5E65"/>
    <w:rsid w:val="002B0B12"/>
    <w:rsid w:val="002B1F10"/>
    <w:rsid w:val="002B7639"/>
    <w:rsid w:val="002C0CD4"/>
    <w:rsid w:val="002C2181"/>
    <w:rsid w:val="002C2A83"/>
    <w:rsid w:val="002C33BE"/>
    <w:rsid w:val="002C5E02"/>
    <w:rsid w:val="002C5F6D"/>
    <w:rsid w:val="002C70E4"/>
    <w:rsid w:val="002D03A0"/>
    <w:rsid w:val="002D09A4"/>
    <w:rsid w:val="002D2842"/>
    <w:rsid w:val="002D35A1"/>
    <w:rsid w:val="002D36E0"/>
    <w:rsid w:val="002D41BB"/>
    <w:rsid w:val="002D57F9"/>
    <w:rsid w:val="002D70F7"/>
    <w:rsid w:val="002D7156"/>
    <w:rsid w:val="002E029A"/>
    <w:rsid w:val="002E11A1"/>
    <w:rsid w:val="002E2C40"/>
    <w:rsid w:val="002F7C9F"/>
    <w:rsid w:val="003012BD"/>
    <w:rsid w:val="003016FC"/>
    <w:rsid w:val="00313E15"/>
    <w:rsid w:val="003152FB"/>
    <w:rsid w:val="00315405"/>
    <w:rsid w:val="00315EFF"/>
    <w:rsid w:val="00317AB5"/>
    <w:rsid w:val="00321272"/>
    <w:rsid w:val="00322836"/>
    <w:rsid w:val="00323B1A"/>
    <w:rsid w:val="003251CA"/>
    <w:rsid w:val="003256C0"/>
    <w:rsid w:val="00327323"/>
    <w:rsid w:val="003273EE"/>
    <w:rsid w:val="00327DF8"/>
    <w:rsid w:val="00330E7E"/>
    <w:rsid w:val="0033183C"/>
    <w:rsid w:val="00332E6E"/>
    <w:rsid w:val="0033374F"/>
    <w:rsid w:val="00333BD0"/>
    <w:rsid w:val="00335E61"/>
    <w:rsid w:val="0034097A"/>
    <w:rsid w:val="00340E98"/>
    <w:rsid w:val="003425CA"/>
    <w:rsid w:val="00344F9E"/>
    <w:rsid w:val="0034585D"/>
    <w:rsid w:val="00345FCF"/>
    <w:rsid w:val="0034672E"/>
    <w:rsid w:val="00346FEB"/>
    <w:rsid w:val="00352AC3"/>
    <w:rsid w:val="00354627"/>
    <w:rsid w:val="00356CDA"/>
    <w:rsid w:val="00360FD5"/>
    <w:rsid w:val="003640B8"/>
    <w:rsid w:val="00364D0F"/>
    <w:rsid w:val="0037439C"/>
    <w:rsid w:val="00374857"/>
    <w:rsid w:val="00376FCD"/>
    <w:rsid w:val="00383098"/>
    <w:rsid w:val="00385EEE"/>
    <w:rsid w:val="00386F44"/>
    <w:rsid w:val="00391BE2"/>
    <w:rsid w:val="00392D90"/>
    <w:rsid w:val="0039596D"/>
    <w:rsid w:val="00395B07"/>
    <w:rsid w:val="003965DE"/>
    <w:rsid w:val="003971A2"/>
    <w:rsid w:val="00397B09"/>
    <w:rsid w:val="00397BF9"/>
    <w:rsid w:val="00397DC4"/>
    <w:rsid w:val="003A273A"/>
    <w:rsid w:val="003A2E39"/>
    <w:rsid w:val="003B05A6"/>
    <w:rsid w:val="003B14A2"/>
    <w:rsid w:val="003B435B"/>
    <w:rsid w:val="003B4BEA"/>
    <w:rsid w:val="003B624C"/>
    <w:rsid w:val="003B7A2F"/>
    <w:rsid w:val="003B7B7A"/>
    <w:rsid w:val="003B7EF0"/>
    <w:rsid w:val="003C0086"/>
    <w:rsid w:val="003C0110"/>
    <w:rsid w:val="003C356A"/>
    <w:rsid w:val="003C6422"/>
    <w:rsid w:val="003C7958"/>
    <w:rsid w:val="003D667C"/>
    <w:rsid w:val="003D7722"/>
    <w:rsid w:val="003E1390"/>
    <w:rsid w:val="003E1651"/>
    <w:rsid w:val="003E1A1B"/>
    <w:rsid w:val="003E1C16"/>
    <w:rsid w:val="003E4323"/>
    <w:rsid w:val="003E5233"/>
    <w:rsid w:val="003E5346"/>
    <w:rsid w:val="003E5C0B"/>
    <w:rsid w:val="003E6B1D"/>
    <w:rsid w:val="003E74B0"/>
    <w:rsid w:val="003F01FA"/>
    <w:rsid w:val="003F15CF"/>
    <w:rsid w:val="003F3D3D"/>
    <w:rsid w:val="003F4490"/>
    <w:rsid w:val="003F592A"/>
    <w:rsid w:val="003F699A"/>
    <w:rsid w:val="00404296"/>
    <w:rsid w:val="00404364"/>
    <w:rsid w:val="004049CA"/>
    <w:rsid w:val="00404EE9"/>
    <w:rsid w:val="00410150"/>
    <w:rsid w:val="00410705"/>
    <w:rsid w:val="00412351"/>
    <w:rsid w:val="0041592A"/>
    <w:rsid w:val="0041756F"/>
    <w:rsid w:val="00423379"/>
    <w:rsid w:val="00424B08"/>
    <w:rsid w:val="00424D06"/>
    <w:rsid w:val="00427882"/>
    <w:rsid w:val="0043161B"/>
    <w:rsid w:val="004317BB"/>
    <w:rsid w:val="00432A47"/>
    <w:rsid w:val="00432F06"/>
    <w:rsid w:val="004338BC"/>
    <w:rsid w:val="00433EFD"/>
    <w:rsid w:val="00434054"/>
    <w:rsid w:val="004413ED"/>
    <w:rsid w:val="004469EE"/>
    <w:rsid w:val="00447B68"/>
    <w:rsid w:val="00447BBB"/>
    <w:rsid w:val="004523AA"/>
    <w:rsid w:val="004556F8"/>
    <w:rsid w:val="00463B85"/>
    <w:rsid w:val="00465C39"/>
    <w:rsid w:val="004660B5"/>
    <w:rsid w:val="00466800"/>
    <w:rsid w:val="00467691"/>
    <w:rsid w:val="00471622"/>
    <w:rsid w:val="00471E8F"/>
    <w:rsid w:val="00472283"/>
    <w:rsid w:val="00473738"/>
    <w:rsid w:val="00473A90"/>
    <w:rsid w:val="004741CC"/>
    <w:rsid w:val="00474F86"/>
    <w:rsid w:val="00475058"/>
    <w:rsid w:val="0047617C"/>
    <w:rsid w:val="00476794"/>
    <w:rsid w:val="00480EF6"/>
    <w:rsid w:val="00481B82"/>
    <w:rsid w:val="00481BE2"/>
    <w:rsid w:val="00482202"/>
    <w:rsid w:val="00484EF2"/>
    <w:rsid w:val="004854D9"/>
    <w:rsid w:val="0049294E"/>
    <w:rsid w:val="00492DD9"/>
    <w:rsid w:val="00493E40"/>
    <w:rsid w:val="004943DC"/>
    <w:rsid w:val="00494A64"/>
    <w:rsid w:val="00494E13"/>
    <w:rsid w:val="00496464"/>
    <w:rsid w:val="004A1FDB"/>
    <w:rsid w:val="004A2548"/>
    <w:rsid w:val="004A27A7"/>
    <w:rsid w:val="004A327B"/>
    <w:rsid w:val="004A39BC"/>
    <w:rsid w:val="004A62D6"/>
    <w:rsid w:val="004A6453"/>
    <w:rsid w:val="004B0DE8"/>
    <w:rsid w:val="004B2877"/>
    <w:rsid w:val="004B2E8B"/>
    <w:rsid w:val="004B4AF0"/>
    <w:rsid w:val="004B4CD3"/>
    <w:rsid w:val="004B7C5F"/>
    <w:rsid w:val="004C0CA8"/>
    <w:rsid w:val="004C1D67"/>
    <w:rsid w:val="004C5CE6"/>
    <w:rsid w:val="004C6CE0"/>
    <w:rsid w:val="004C7231"/>
    <w:rsid w:val="004C736D"/>
    <w:rsid w:val="004C7893"/>
    <w:rsid w:val="004E12BE"/>
    <w:rsid w:val="004E2A15"/>
    <w:rsid w:val="004E2EED"/>
    <w:rsid w:val="004E5E44"/>
    <w:rsid w:val="004F31C2"/>
    <w:rsid w:val="004F4799"/>
    <w:rsid w:val="004F5B50"/>
    <w:rsid w:val="004F69D0"/>
    <w:rsid w:val="0050047D"/>
    <w:rsid w:val="00500F16"/>
    <w:rsid w:val="005047E7"/>
    <w:rsid w:val="005050BF"/>
    <w:rsid w:val="00505EDE"/>
    <w:rsid w:val="00512BAB"/>
    <w:rsid w:val="00514738"/>
    <w:rsid w:val="005153A9"/>
    <w:rsid w:val="0051609A"/>
    <w:rsid w:val="00517A28"/>
    <w:rsid w:val="005248D4"/>
    <w:rsid w:val="00526CD3"/>
    <w:rsid w:val="00527A6D"/>
    <w:rsid w:val="005314AB"/>
    <w:rsid w:val="00535681"/>
    <w:rsid w:val="0054053C"/>
    <w:rsid w:val="00543B1D"/>
    <w:rsid w:val="00545A4D"/>
    <w:rsid w:val="005506A3"/>
    <w:rsid w:val="005512AD"/>
    <w:rsid w:val="0055290E"/>
    <w:rsid w:val="00552F75"/>
    <w:rsid w:val="00561156"/>
    <w:rsid w:val="00563072"/>
    <w:rsid w:val="005635B2"/>
    <w:rsid w:val="00563936"/>
    <w:rsid w:val="00563993"/>
    <w:rsid w:val="00566DA9"/>
    <w:rsid w:val="005716E4"/>
    <w:rsid w:val="00572E2A"/>
    <w:rsid w:val="00573243"/>
    <w:rsid w:val="005732CC"/>
    <w:rsid w:val="00573E1E"/>
    <w:rsid w:val="00574DB3"/>
    <w:rsid w:val="00576CF6"/>
    <w:rsid w:val="00576D2B"/>
    <w:rsid w:val="005838C9"/>
    <w:rsid w:val="00583DB7"/>
    <w:rsid w:val="005844C1"/>
    <w:rsid w:val="0058495C"/>
    <w:rsid w:val="00585460"/>
    <w:rsid w:val="00590ED3"/>
    <w:rsid w:val="00592090"/>
    <w:rsid w:val="00594E04"/>
    <w:rsid w:val="005A122E"/>
    <w:rsid w:val="005A38A2"/>
    <w:rsid w:val="005A3BA7"/>
    <w:rsid w:val="005A495E"/>
    <w:rsid w:val="005A61FE"/>
    <w:rsid w:val="005A7171"/>
    <w:rsid w:val="005A76A3"/>
    <w:rsid w:val="005B432E"/>
    <w:rsid w:val="005B58C2"/>
    <w:rsid w:val="005B7222"/>
    <w:rsid w:val="005C1145"/>
    <w:rsid w:val="005C170B"/>
    <w:rsid w:val="005C497A"/>
    <w:rsid w:val="005C49DC"/>
    <w:rsid w:val="005C7909"/>
    <w:rsid w:val="005C7AC8"/>
    <w:rsid w:val="005C7C66"/>
    <w:rsid w:val="005D6D1E"/>
    <w:rsid w:val="005D7F99"/>
    <w:rsid w:val="005D7FE6"/>
    <w:rsid w:val="005E0E63"/>
    <w:rsid w:val="005E5E7C"/>
    <w:rsid w:val="005E709E"/>
    <w:rsid w:val="005E7166"/>
    <w:rsid w:val="005E7607"/>
    <w:rsid w:val="005F017B"/>
    <w:rsid w:val="005F1DB4"/>
    <w:rsid w:val="005F2AD9"/>
    <w:rsid w:val="005F3175"/>
    <w:rsid w:val="005F3D9F"/>
    <w:rsid w:val="005F4D1F"/>
    <w:rsid w:val="005F4FC6"/>
    <w:rsid w:val="005F6421"/>
    <w:rsid w:val="005F7885"/>
    <w:rsid w:val="00601152"/>
    <w:rsid w:val="006013BE"/>
    <w:rsid w:val="00603287"/>
    <w:rsid w:val="0060561B"/>
    <w:rsid w:val="00611A97"/>
    <w:rsid w:val="00611C2B"/>
    <w:rsid w:val="006131C6"/>
    <w:rsid w:val="00613FAB"/>
    <w:rsid w:val="00614A80"/>
    <w:rsid w:val="00614BCA"/>
    <w:rsid w:val="00614ED3"/>
    <w:rsid w:val="00615E24"/>
    <w:rsid w:val="00616567"/>
    <w:rsid w:val="0061728D"/>
    <w:rsid w:val="00617DF2"/>
    <w:rsid w:val="006226D6"/>
    <w:rsid w:val="00623FDA"/>
    <w:rsid w:val="006243EA"/>
    <w:rsid w:val="0062447C"/>
    <w:rsid w:val="0062495A"/>
    <w:rsid w:val="00630A6A"/>
    <w:rsid w:val="006341DF"/>
    <w:rsid w:val="00635A22"/>
    <w:rsid w:val="00635B62"/>
    <w:rsid w:val="00637AFA"/>
    <w:rsid w:val="0064448D"/>
    <w:rsid w:val="00644F32"/>
    <w:rsid w:val="00645962"/>
    <w:rsid w:val="006512AE"/>
    <w:rsid w:val="00651FE0"/>
    <w:rsid w:val="0065247E"/>
    <w:rsid w:val="00652CB4"/>
    <w:rsid w:val="00653F18"/>
    <w:rsid w:val="006567A9"/>
    <w:rsid w:val="00660C90"/>
    <w:rsid w:val="00660F2E"/>
    <w:rsid w:val="00661249"/>
    <w:rsid w:val="006629D6"/>
    <w:rsid w:val="0066335E"/>
    <w:rsid w:val="00663B56"/>
    <w:rsid w:val="00664305"/>
    <w:rsid w:val="00667005"/>
    <w:rsid w:val="006701EF"/>
    <w:rsid w:val="00671589"/>
    <w:rsid w:val="00677A07"/>
    <w:rsid w:val="006816BD"/>
    <w:rsid w:val="006820B6"/>
    <w:rsid w:val="006847FF"/>
    <w:rsid w:val="00690636"/>
    <w:rsid w:val="00690A66"/>
    <w:rsid w:val="00691C5A"/>
    <w:rsid w:val="00691CE4"/>
    <w:rsid w:val="00692A4C"/>
    <w:rsid w:val="0069310F"/>
    <w:rsid w:val="00694A4A"/>
    <w:rsid w:val="006962DA"/>
    <w:rsid w:val="00697130"/>
    <w:rsid w:val="006A1340"/>
    <w:rsid w:val="006A1A4A"/>
    <w:rsid w:val="006A3968"/>
    <w:rsid w:val="006A4773"/>
    <w:rsid w:val="006A56CF"/>
    <w:rsid w:val="006B4153"/>
    <w:rsid w:val="006B4251"/>
    <w:rsid w:val="006B4BD9"/>
    <w:rsid w:val="006B54D9"/>
    <w:rsid w:val="006C2A3C"/>
    <w:rsid w:val="006C40E4"/>
    <w:rsid w:val="006C55F0"/>
    <w:rsid w:val="006C7D41"/>
    <w:rsid w:val="006D08B7"/>
    <w:rsid w:val="006D3D7D"/>
    <w:rsid w:val="006D79B3"/>
    <w:rsid w:val="006E26EA"/>
    <w:rsid w:val="006E2E9C"/>
    <w:rsid w:val="006E34DA"/>
    <w:rsid w:val="006E4595"/>
    <w:rsid w:val="006E6209"/>
    <w:rsid w:val="006E6CE4"/>
    <w:rsid w:val="006E7A3C"/>
    <w:rsid w:val="006F0E04"/>
    <w:rsid w:val="006F74C1"/>
    <w:rsid w:val="006F7509"/>
    <w:rsid w:val="006F7DE8"/>
    <w:rsid w:val="0070045D"/>
    <w:rsid w:val="0070186B"/>
    <w:rsid w:val="007031E4"/>
    <w:rsid w:val="00705919"/>
    <w:rsid w:val="00706646"/>
    <w:rsid w:val="007068DF"/>
    <w:rsid w:val="00706B35"/>
    <w:rsid w:val="007103E6"/>
    <w:rsid w:val="00710B9F"/>
    <w:rsid w:val="00710C31"/>
    <w:rsid w:val="00712557"/>
    <w:rsid w:val="00712C78"/>
    <w:rsid w:val="00712EFE"/>
    <w:rsid w:val="00713F8B"/>
    <w:rsid w:val="00714DE2"/>
    <w:rsid w:val="00716D7A"/>
    <w:rsid w:val="007170E7"/>
    <w:rsid w:val="00717D7A"/>
    <w:rsid w:val="0072083E"/>
    <w:rsid w:val="007208F6"/>
    <w:rsid w:val="007250D2"/>
    <w:rsid w:val="007262EB"/>
    <w:rsid w:val="007326D0"/>
    <w:rsid w:val="0073331B"/>
    <w:rsid w:val="00733F69"/>
    <w:rsid w:val="00734B00"/>
    <w:rsid w:val="007351CC"/>
    <w:rsid w:val="00737259"/>
    <w:rsid w:val="007406B6"/>
    <w:rsid w:val="0074466E"/>
    <w:rsid w:val="00745137"/>
    <w:rsid w:val="00746390"/>
    <w:rsid w:val="007504E7"/>
    <w:rsid w:val="00754679"/>
    <w:rsid w:val="007561E2"/>
    <w:rsid w:val="00756B94"/>
    <w:rsid w:val="00760514"/>
    <w:rsid w:val="007612AC"/>
    <w:rsid w:val="0076324A"/>
    <w:rsid w:val="00765A7D"/>
    <w:rsid w:val="007702D7"/>
    <w:rsid w:val="00770A85"/>
    <w:rsid w:val="007713A2"/>
    <w:rsid w:val="007726ED"/>
    <w:rsid w:val="0077322B"/>
    <w:rsid w:val="00781044"/>
    <w:rsid w:val="00781C68"/>
    <w:rsid w:val="00784074"/>
    <w:rsid w:val="007861BD"/>
    <w:rsid w:val="007862F3"/>
    <w:rsid w:val="007868FA"/>
    <w:rsid w:val="00786EA0"/>
    <w:rsid w:val="00790F47"/>
    <w:rsid w:val="00791614"/>
    <w:rsid w:val="00792C34"/>
    <w:rsid w:val="007968CE"/>
    <w:rsid w:val="007A320A"/>
    <w:rsid w:val="007A487A"/>
    <w:rsid w:val="007A4D6F"/>
    <w:rsid w:val="007A4D84"/>
    <w:rsid w:val="007A51D5"/>
    <w:rsid w:val="007A5AD4"/>
    <w:rsid w:val="007A7C4C"/>
    <w:rsid w:val="007B25B3"/>
    <w:rsid w:val="007B2703"/>
    <w:rsid w:val="007B3FE1"/>
    <w:rsid w:val="007B43B1"/>
    <w:rsid w:val="007B55FE"/>
    <w:rsid w:val="007C1A31"/>
    <w:rsid w:val="007C28D4"/>
    <w:rsid w:val="007C2BD4"/>
    <w:rsid w:val="007C49B5"/>
    <w:rsid w:val="007C4A2F"/>
    <w:rsid w:val="007C5DC9"/>
    <w:rsid w:val="007C5DFB"/>
    <w:rsid w:val="007C6F98"/>
    <w:rsid w:val="007D1295"/>
    <w:rsid w:val="007D1769"/>
    <w:rsid w:val="007D336E"/>
    <w:rsid w:val="007D3595"/>
    <w:rsid w:val="007D36D5"/>
    <w:rsid w:val="007D5EC8"/>
    <w:rsid w:val="007D699A"/>
    <w:rsid w:val="007D755E"/>
    <w:rsid w:val="007E6DFC"/>
    <w:rsid w:val="007E7D02"/>
    <w:rsid w:val="007F3E72"/>
    <w:rsid w:val="007F51C4"/>
    <w:rsid w:val="007F66EC"/>
    <w:rsid w:val="007F7045"/>
    <w:rsid w:val="007F708E"/>
    <w:rsid w:val="00803CDA"/>
    <w:rsid w:val="0080530C"/>
    <w:rsid w:val="0080638E"/>
    <w:rsid w:val="00810728"/>
    <w:rsid w:val="00810B23"/>
    <w:rsid w:val="00811854"/>
    <w:rsid w:val="00811D12"/>
    <w:rsid w:val="00811FAA"/>
    <w:rsid w:val="008121F2"/>
    <w:rsid w:val="00813FD2"/>
    <w:rsid w:val="00816FF6"/>
    <w:rsid w:val="00820F31"/>
    <w:rsid w:val="00820F84"/>
    <w:rsid w:val="008213C1"/>
    <w:rsid w:val="00821694"/>
    <w:rsid w:val="008239E3"/>
    <w:rsid w:val="00824504"/>
    <w:rsid w:val="00824BC0"/>
    <w:rsid w:val="00826DBF"/>
    <w:rsid w:val="008307A4"/>
    <w:rsid w:val="008309BA"/>
    <w:rsid w:val="00830C25"/>
    <w:rsid w:val="008311E9"/>
    <w:rsid w:val="008317F2"/>
    <w:rsid w:val="008318E5"/>
    <w:rsid w:val="00833F90"/>
    <w:rsid w:val="0083611C"/>
    <w:rsid w:val="00836884"/>
    <w:rsid w:val="00836CAA"/>
    <w:rsid w:val="00836F91"/>
    <w:rsid w:val="00842EC5"/>
    <w:rsid w:val="0084606C"/>
    <w:rsid w:val="00846B42"/>
    <w:rsid w:val="008477D0"/>
    <w:rsid w:val="00847DE7"/>
    <w:rsid w:val="00850D97"/>
    <w:rsid w:val="00851726"/>
    <w:rsid w:val="00851DA8"/>
    <w:rsid w:val="0085210E"/>
    <w:rsid w:val="00855F54"/>
    <w:rsid w:val="00857CBE"/>
    <w:rsid w:val="0086182F"/>
    <w:rsid w:val="008649E5"/>
    <w:rsid w:val="008659D5"/>
    <w:rsid w:val="008676EE"/>
    <w:rsid w:val="0087091C"/>
    <w:rsid w:val="00871097"/>
    <w:rsid w:val="008757B4"/>
    <w:rsid w:val="008809C1"/>
    <w:rsid w:val="00881062"/>
    <w:rsid w:val="00883B54"/>
    <w:rsid w:val="0088481F"/>
    <w:rsid w:val="00885353"/>
    <w:rsid w:val="00885FE6"/>
    <w:rsid w:val="008869CF"/>
    <w:rsid w:val="008874C6"/>
    <w:rsid w:val="00892942"/>
    <w:rsid w:val="00894A4F"/>
    <w:rsid w:val="00894C81"/>
    <w:rsid w:val="008957A8"/>
    <w:rsid w:val="008963DE"/>
    <w:rsid w:val="00896A08"/>
    <w:rsid w:val="008A550D"/>
    <w:rsid w:val="008B2BFD"/>
    <w:rsid w:val="008B34F9"/>
    <w:rsid w:val="008B5293"/>
    <w:rsid w:val="008B614C"/>
    <w:rsid w:val="008B63E6"/>
    <w:rsid w:val="008B79C4"/>
    <w:rsid w:val="008C2F43"/>
    <w:rsid w:val="008C38D2"/>
    <w:rsid w:val="008C48CF"/>
    <w:rsid w:val="008C6872"/>
    <w:rsid w:val="008C7770"/>
    <w:rsid w:val="008D03F6"/>
    <w:rsid w:val="008D0770"/>
    <w:rsid w:val="008D1169"/>
    <w:rsid w:val="008D1C2B"/>
    <w:rsid w:val="008D563F"/>
    <w:rsid w:val="008D754F"/>
    <w:rsid w:val="008D7826"/>
    <w:rsid w:val="008E0029"/>
    <w:rsid w:val="008E162E"/>
    <w:rsid w:val="008E1EC6"/>
    <w:rsid w:val="008E3121"/>
    <w:rsid w:val="008E3AAE"/>
    <w:rsid w:val="008E4E0B"/>
    <w:rsid w:val="008F105E"/>
    <w:rsid w:val="008F2F75"/>
    <w:rsid w:val="008F3068"/>
    <w:rsid w:val="008F5DFD"/>
    <w:rsid w:val="009000D2"/>
    <w:rsid w:val="0090010E"/>
    <w:rsid w:val="00900666"/>
    <w:rsid w:val="009012F2"/>
    <w:rsid w:val="00904F1D"/>
    <w:rsid w:val="00905E3B"/>
    <w:rsid w:val="0091113B"/>
    <w:rsid w:val="009147AC"/>
    <w:rsid w:val="00914FEE"/>
    <w:rsid w:val="00915B84"/>
    <w:rsid w:val="009161C9"/>
    <w:rsid w:val="00917D39"/>
    <w:rsid w:val="00917E1D"/>
    <w:rsid w:val="009221C7"/>
    <w:rsid w:val="0092321D"/>
    <w:rsid w:val="00924A3C"/>
    <w:rsid w:val="00924A4E"/>
    <w:rsid w:val="00931DD2"/>
    <w:rsid w:val="009346F9"/>
    <w:rsid w:val="0093597A"/>
    <w:rsid w:val="00935C43"/>
    <w:rsid w:val="00940C98"/>
    <w:rsid w:val="00941D05"/>
    <w:rsid w:val="00944AF2"/>
    <w:rsid w:val="00950C29"/>
    <w:rsid w:val="00951AE3"/>
    <w:rsid w:val="009532DA"/>
    <w:rsid w:val="00955678"/>
    <w:rsid w:val="0096094A"/>
    <w:rsid w:val="00960959"/>
    <w:rsid w:val="009613CD"/>
    <w:rsid w:val="00961884"/>
    <w:rsid w:val="00961F19"/>
    <w:rsid w:val="00962AC3"/>
    <w:rsid w:val="00964DD9"/>
    <w:rsid w:val="009732C0"/>
    <w:rsid w:val="00973743"/>
    <w:rsid w:val="00974B59"/>
    <w:rsid w:val="009760D1"/>
    <w:rsid w:val="00981444"/>
    <w:rsid w:val="00981D4A"/>
    <w:rsid w:val="00983339"/>
    <w:rsid w:val="00983ED6"/>
    <w:rsid w:val="00991A6B"/>
    <w:rsid w:val="00991ED6"/>
    <w:rsid w:val="009921CB"/>
    <w:rsid w:val="00995E38"/>
    <w:rsid w:val="009966C7"/>
    <w:rsid w:val="00996705"/>
    <w:rsid w:val="009A0DE9"/>
    <w:rsid w:val="009A4A9B"/>
    <w:rsid w:val="009A687D"/>
    <w:rsid w:val="009B1154"/>
    <w:rsid w:val="009B4E82"/>
    <w:rsid w:val="009B54E8"/>
    <w:rsid w:val="009C0A3A"/>
    <w:rsid w:val="009C177B"/>
    <w:rsid w:val="009C36A1"/>
    <w:rsid w:val="009C5110"/>
    <w:rsid w:val="009C5B05"/>
    <w:rsid w:val="009C64D1"/>
    <w:rsid w:val="009C74B8"/>
    <w:rsid w:val="009C78BE"/>
    <w:rsid w:val="009D0A22"/>
    <w:rsid w:val="009D2712"/>
    <w:rsid w:val="009D56E3"/>
    <w:rsid w:val="009D67DE"/>
    <w:rsid w:val="009D6B2C"/>
    <w:rsid w:val="009E08C2"/>
    <w:rsid w:val="009E3F02"/>
    <w:rsid w:val="009E437C"/>
    <w:rsid w:val="009E4559"/>
    <w:rsid w:val="009E5B7B"/>
    <w:rsid w:val="009E6018"/>
    <w:rsid w:val="009E7237"/>
    <w:rsid w:val="009F1532"/>
    <w:rsid w:val="009F313D"/>
    <w:rsid w:val="009F3F8B"/>
    <w:rsid w:val="009F4144"/>
    <w:rsid w:val="009F6857"/>
    <w:rsid w:val="009F7CEE"/>
    <w:rsid w:val="00A00988"/>
    <w:rsid w:val="00A01513"/>
    <w:rsid w:val="00A0255B"/>
    <w:rsid w:val="00A04170"/>
    <w:rsid w:val="00A04808"/>
    <w:rsid w:val="00A07ADC"/>
    <w:rsid w:val="00A10C1E"/>
    <w:rsid w:val="00A126E7"/>
    <w:rsid w:val="00A15E90"/>
    <w:rsid w:val="00A16FB9"/>
    <w:rsid w:val="00A1703A"/>
    <w:rsid w:val="00A227BC"/>
    <w:rsid w:val="00A27912"/>
    <w:rsid w:val="00A30060"/>
    <w:rsid w:val="00A3179A"/>
    <w:rsid w:val="00A31810"/>
    <w:rsid w:val="00A3358A"/>
    <w:rsid w:val="00A43EB1"/>
    <w:rsid w:val="00A4483A"/>
    <w:rsid w:val="00A46499"/>
    <w:rsid w:val="00A50468"/>
    <w:rsid w:val="00A54B17"/>
    <w:rsid w:val="00A60E15"/>
    <w:rsid w:val="00A6257D"/>
    <w:rsid w:val="00A62858"/>
    <w:rsid w:val="00A659FE"/>
    <w:rsid w:val="00A66850"/>
    <w:rsid w:val="00A70FCF"/>
    <w:rsid w:val="00A73E0F"/>
    <w:rsid w:val="00A7671A"/>
    <w:rsid w:val="00A7716E"/>
    <w:rsid w:val="00A821CE"/>
    <w:rsid w:val="00A84CD8"/>
    <w:rsid w:val="00A867C2"/>
    <w:rsid w:val="00A87A5B"/>
    <w:rsid w:val="00A91552"/>
    <w:rsid w:val="00A9245D"/>
    <w:rsid w:val="00A92566"/>
    <w:rsid w:val="00A9381D"/>
    <w:rsid w:val="00A94570"/>
    <w:rsid w:val="00AA34B6"/>
    <w:rsid w:val="00AA4591"/>
    <w:rsid w:val="00AA4A82"/>
    <w:rsid w:val="00AA5493"/>
    <w:rsid w:val="00AB066B"/>
    <w:rsid w:val="00AB3D76"/>
    <w:rsid w:val="00AB6206"/>
    <w:rsid w:val="00AB6448"/>
    <w:rsid w:val="00AB6FEF"/>
    <w:rsid w:val="00AB7ACD"/>
    <w:rsid w:val="00AB7B67"/>
    <w:rsid w:val="00AC04EB"/>
    <w:rsid w:val="00AC3B05"/>
    <w:rsid w:val="00AC4D45"/>
    <w:rsid w:val="00AC6F2D"/>
    <w:rsid w:val="00AC70B7"/>
    <w:rsid w:val="00AC7954"/>
    <w:rsid w:val="00AD0D14"/>
    <w:rsid w:val="00AD610A"/>
    <w:rsid w:val="00AE27B8"/>
    <w:rsid w:val="00AE32C1"/>
    <w:rsid w:val="00AE44E6"/>
    <w:rsid w:val="00AE554E"/>
    <w:rsid w:val="00AF40D1"/>
    <w:rsid w:val="00AF5DD3"/>
    <w:rsid w:val="00AF6B26"/>
    <w:rsid w:val="00B0061F"/>
    <w:rsid w:val="00B00866"/>
    <w:rsid w:val="00B016A4"/>
    <w:rsid w:val="00B057D5"/>
    <w:rsid w:val="00B06426"/>
    <w:rsid w:val="00B15DC9"/>
    <w:rsid w:val="00B1698A"/>
    <w:rsid w:val="00B16DB5"/>
    <w:rsid w:val="00B16EAA"/>
    <w:rsid w:val="00B170CB"/>
    <w:rsid w:val="00B17F4C"/>
    <w:rsid w:val="00B20869"/>
    <w:rsid w:val="00B209B0"/>
    <w:rsid w:val="00B21DE9"/>
    <w:rsid w:val="00B252DA"/>
    <w:rsid w:val="00B26AC8"/>
    <w:rsid w:val="00B33198"/>
    <w:rsid w:val="00B34B91"/>
    <w:rsid w:val="00B36AF5"/>
    <w:rsid w:val="00B36F93"/>
    <w:rsid w:val="00B373E2"/>
    <w:rsid w:val="00B40E6F"/>
    <w:rsid w:val="00B4381F"/>
    <w:rsid w:val="00B44026"/>
    <w:rsid w:val="00B45BCF"/>
    <w:rsid w:val="00B464AE"/>
    <w:rsid w:val="00B46BA2"/>
    <w:rsid w:val="00B539D0"/>
    <w:rsid w:val="00B5703E"/>
    <w:rsid w:val="00B6214F"/>
    <w:rsid w:val="00B6646D"/>
    <w:rsid w:val="00B66BD7"/>
    <w:rsid w:val="00B674BF"/>
    <w:rsid w:val="00B73166"/>
    <w:rsid w:val="00B75625"/>
    <w:rsid w:val="00B75A72"/>
    <w:rsid w:val="00B823EE"/>
    <w:rsid w:val="00B87339"/>
    <w:rsid w:val="00B879B5"/>
    <w:rsid w:val="00B90F2D"/>
    <w:rsid w:val="00B92FF2"/>
    <w:rsid w:val="00B93029"/>
    <w:rsid w:val="00B937E5"/>
    <w:rsid w:val="00B97DB9"/>
    <w:rsid w:val="00BA24B5"/>
    <w:rsid w:val="00BA26B0"/>
    <w:rsid w:val="00BA31E3"/>
    <w:rsid w:val="00BA515D"/>
    <w:rsid w:val="00BA57F9"/>
    <w:rsid w:val="00BB3C69"/>
    <w:rsid w:val="00BB4F2B"/>
    <w:rsid w:val="00BB6B14"/>
    <w:rsid w:val="00BB7108"/>
    <w:rsid w:val="00BB7245"/>
    <w:rsid w:val="00BC1760"/>
    <w:rsid w:val="00BC21FA"/>
    <w:rsid w:val="00BC233C"/>
    <w:rsid w:val="00BC29EF"/>
    <w:rsid w:val="00BC5230"/>
    <w:rsid w:val="00BC7493"/>
    <w:rsid w:val="00BD3D00"/>
    <w:rsid w:val="00BD42BA"/>
    <w:rsid w:val="00BD4598"/>
    <w:rsid w:val="00BD476C"/>
    <w:rsid w:val="00BD5385"/>
    <w:rsid w:val="00BD5DF5"/>
    <w:rsid w:val="00BD5FFE"/>
    <w:rsid w:val="00BD7709"/>
    <w:rsid w:val="00BE270B"/>
    <w:rsid w:val="00BE5D5D"/>
    <w:rsid w:val="00BE6BAD"/>
    <w:rsid w:val="00BE7B72"/>
    <w:rsid w:val="00BE7C3F"/>
    <w:rsid w:val="00BF0895"/>
    <w:rsid w:val="00BF123E"/>
    <w:rsid w:val="00BF2A2A"/>
    <w:rsid w:val="00BF4865"/>
    <w:rsid w:val="00BF4C8A"/>
    <w:rsid w:val="00BF5189"/>
    <w:rsid w:val="00BF6EFC"/>
    <w:rsid w:val="00BF7A4D"/>
    <w:rsid w:val="00C0078B"/>
    <w:rsid w:val="00C04398"/>
    <w:rsid w:val="00C0505D"/>
    <w:rsid w:val="00C06676"/>
    <w:rsid w:val="00C118DB"/>
    <w:rsid w:val="00C13172"/>
    <w:rsid w:val="00C1339F"/>
    <w:rsid w:val="00C137B3"/>
    <w:rsid w:val="00C138FB"/>
    <w:rsid w:val="00C223EA"/>
    <w:rsid w:val="00C22610"/>
    <w:rsid w:val="00C22F24"/>
    <w:rsid w:val="00C23B8A"/>
    <w:rsid w:val="00C24524"/>
    <w:rsid w:val="00C24CCF"/>
    <w:rsid w:val="00C26AF2"/>
    <w:rsid w:val="00C26CDB"/>
    <w:rsid w:val="00C2721D"/>
    <w:rsid w:val="00C3036F"/>
    <w:rsid w:val="00C3250A"/>
    <w:rsid w:val="00C33CBF"/>
    <w:rsid w:val="00C347BB"/>
    <w:rsid w:val="00C355EB"/>
    <w:rsid w:val="00C41B9D"/>
    <w:rsid w:val="00C4369C"/>
    <w:rsid w:val="00C44419"/>
    <w:rsid w:val="00C51856"/>
    <w:rsid w:val="00C52B6B"/>
    <w:rsid w:val="00C53666"/>
    <w:rsid w:val="00C54005"/>
    <w:rsid w:val="00C55754"/>
    <w:rsid w:val="00C5763B"/>
    <w:rsid w:val="00C61404"/>
    <w:rsid w:val="00C631AC"/>
    <w:rsid w:val="00C64ADE"/>
    <w:rsid w:val="00C71127"/>
    <w:rsid w:val="00C7283D"/>
    <w:rsid w:val="00C74C5E"/>
    <w:rsid w:val="00C74E30"/>
    <w:rsid w:val="00C75D9A"/>
    <w:rsid w:val="00C81A73"/>
    <w:rsid w:val="00C82533"/>
    <w:rsid w:val="00C82556"/>
    <w:rsid w:val="00C834E4"/>
    <w:rsid w:val="00C844A7"/>
    <w:rsid w:val="00C8484A"/>
    <w:rsid w:val="00C84A68"/>
    <w:rsid w:val="00C85CC5"/>
    <w:rsid w:val="00C8741A"/>
    <w:rsid w:val="00C8774B"/>
    <w:rsid w:val="00C913A0"/>
    <w:rsid w:val="00C925CE"/>
    <w:rsid w:val="00C9406B"/>
    <w:rsid w:val="00C9780B"/>
    <w:rsid w:val="00CA2689"/>
    <w:rsid w:val="00CA427D"/>
    <w:rsid w:val="00CA4694"/>
    <w:rsid w:val="00CB0465"/>
    <w:rsid w:val="00CB12E8"/>
    <w:rsid w:val="00CB1DCC"/>
    <w:rsid w:val="00CC05B9"/>
    <w:rsid w:val="00CC25B2"/>
    <w:rsid w:val="00CC46DE"/>
    <w:rsid w:val="00CC48AC"/>
    <w:rsid w:val="00CC4F2F"/>
    <w:rsid w:val="00CD163A"/>
    <w:rsid w:val="00CD26BC"/>
    <w:rsid w:val="00CD5456"/>
    <w:rsid w:val="00CE005F"/>
    <w:rsid w:val="00CE18B6"/>
    <w:rsid w:val="00CE7DE4"/>
    <w:rsid w:val="00CF0432"/>
    <w:rsid w:val="00CF0904"/>
    <w:rsid w:val="00CF3237"/>
    <w:rsid w:val="00CF5A9E"/>
    <w:rsid w:val="00CF5D7D"/>
    <w:rsid w:val="00CF67FF"/>
    <w:rsid w:val="00CF715E"/>
    <w:rsid w:val="00CF7894"/>
    <w:rsid w:val="00D0113F"/>
    <w:rsid w:val="00D07848"/>
    <w:rsid w:val="00D07F20"/>
    <w:rsid w:val="00D14A92"/>
    <w:rsid w:val="00D16AD9"/>
    <w:rsid w:val="00D16CAC"/>
    <w:rsid w:val="00D17A97"/>
    <w:rsid w:val="00D2160F"/>
    <w:rsid w:val="00D23616"/>
    <w:rsid w:val="00D241D5"/>
    <w:rsid w:val="00D25987"/>
    <w:rsid w:val="00D36B5E"/>
    <w:rsid w:val="00D3717A"/>
    <w:rsid w:val="00D42AB1"/>
    <w:rsid w:val="00D4504C"/>
    <w:rsid w:val="00D500D9"/>
    <w:rsid w:val="00D523AD"/>
    <w:rsid w:val="00D57D29"/>
    <w:rsid w:val="00D60558"/>
    <w:rsid w:val="00D61445"/>
    <w:rsid w:val="00D62679"/>
    <w:rsid w:val="00D631C9"/>
    <w:rsid w:val="00D647DB"/>
    <w:rsid w:val="00D64E83"/>
    <w:rsid w:val="00D65936"/>
    <w:rsid w:val="00D702D1"/>
    <w:rsid w:val="00D71179"/>
    <w:rsid w:val="00D711F2"/>
    <w:rsid w:val="00D72BF2"/>
    <w:rsid w:val="00D757B2"/>
    <w:rsid w:val="00D76C16"/>
    <w:rsid w:val="00D7765C"/>
    <w:rsid w:val="00D77C21"/>
    <w:rsid w:val="00D80CAC"/>
    <w:rsid w:val="00D81462"/>
    <w:rsid w:val="00D81F69"/>
    <w:rsid w:val="00D82129"/>
    <w:rsid w:val="00D84038"/>
    <w:rsid w:val="00D84058"/>
    <w:rsid w:val="00D8467E"/>
    <w:rsid w:val="00D84A7C"/>
    <w:rsid w:val="00D8534B"/>
    <w:rsid w:val="00D861FF"/>
    <w:rsid w:val="00D91B27"/>
    <w:rsid w:val="00D926C9"/>
    <w:rsid w:val="00D929FE"/>
    <w:rsid w:val="00D93595"/>
    <w:rsid w:val="00DA0D04"/>
    <w:rsid w:val="00DA0F39"/>
    <w:rsid w:val="00DA379A"/>
    <w:rsid w:val="00DA4671"/>
    <w:rsid w:val="00DA4C10"/>
    <w:rsid w:val="00DA775E"/>
    <w:rsid w:val="00DB00E7"/>
    <w:rsid w:val="00DB21E5"/>
    <w:rsid w:val="00DB2E65"/>
    <w:rsid w:val="00DB4D96"/>
    <w:rsid w:val="00DB5704"/>
    <w:rsid w:val="00DB6ACA"/>
    <w:rsid w:val="00DC25ED"/>
    <w:rsid w:val="00DD1985"/>
    <w:rsid w:val="00DD45DC"/>
    <w:rsid w:val="00DD51F7"/>
    <w:rsid w:val="00DD6ABE"/>
    <w:rsid w:val="00DD71AF"/>
    <w:rsid w:val="00DE02B3"/>
    <w:rsid w:val="00DE3986"/>
    <w:rsid w:val="00DE6932"/>
    <w:rsid w:val="00DE7372"/>
    <w:rsid w:val="00DF189B"/>
    <w:rsid w:val="00DF3111"/>
    <w:rsid w:val="00DF48A4"/>
    <w:rsid w:val="00DF7E65"/>
    <w:rsid w:val="00E00738"/>
    <w:rsid w:val="00E00AFD"/>
    <w:rsid w:val="00E01744"/>
    <w:rsid w:val="00E054D4"/>
    <w:rsid w:val="00E05BDE"/>
    <w:rsid w:val="00E05F0F"/>
    <w:rsid w:val="00E07316"/>
    <w:rsid w:val="00E102EE"/>
    <w:rsid w:val="00E11214"/>
    <w:rsid w:val="00E12B16"/>
    <w:rsid w:val="00E1501B"/>
    <w:rsid w:val="00E17442"/>
    <w:rsid w:val="00E207F2"/>
    <w:rsid w:val="00E24B5A"/>
    <w:rsid w:val="00E2539F"/>
    <w:rsid w:val="00E26B8F"/>
    <w:rsid w:val="00E2778A"/>
    <w:rsid w:val="00E3316C"/>
    <w:rsid w:val="00E33EAA"/>
    <w:rsid w:val="00E35ED2"/>
    <w:rsid w:val="00E36561"/>
    <w:rsid w:val="00E37539"/>
    <w:rsid w:val="00E45181"/>
    <w:rsid w:val="00E47232"/>
    <w:rsid w:val="00E50023"/>
    <w:rsid w:val="00E50231"/>
    <w:rsid w:val="00E51120"/>
    <w:rsid w:val="00E51DC8"/>
    <w:rsid w:val="00E535C9"/>
    <w:rsid w:val="00E5527E"/>
    <w:rsid w:val="00E56A79"/>
    <w:rsid w:val="00E5713B"/>
    <w:rsid w:val="00E60174"/>
    <w:rsid w:val="00E6072D"/>
    <w:rsid w:val="00E617C3"/>
    <w:rsid w:val="00E619AA"/>
    <w:rsid w:val="00E72CAD"/>
    <w:rsid w:val="00E7750D"/>
    <w:rsid w:val="00E8464E"/>
    <w:rsid w:val="00E851E2"/>
    <w:rsid w:val="00E86CF2"/>
    <w:rsid w:val="00E9286F"/>
    <w:rsid w:val="00E93F12"/>
    <w:rsid w:val="00E9472C"/>
    <w:rsid w:val="00E94AC7"/>
    <w:rsid w:val="00E94ADE"/>
    <w:rsid w:val="00E9513F"/>
    <w:rsid w:val="00EA1394"/>
    <w:rsid w:val="00EA14B3"/>
    <w:rsid w:val="00EA276D"/>
    <w:rsid w:val="00EA2985"/>
    <w:rsid w:val="00EB149E"/>
    <w:rsid w:val="00EB3739"/>
    <w:rsid w:val="00EB3A3A"/>
    <w:rsid w:val="00EB7294"/>
    <w:rsid w:val="00EC1EC1"/>
    <w:rsid w:val="00EC216E"/>
    <w:rsid w:val="00EC553C"/>
    <w:rsid w:val="00EC6AAB"/>
    <w:rsid w:val="00ED2B21"/>
    <w:rsid w:val="00ED38B5"/>
    <w:rsid w:val="00ED47BF"/>
    <w:rsid w:val="00ED5DFB"/>
    <w:rsid w:val="00ED768F"/>
    <w:rsid w:val="00EE09A6"/>
    <w:rsid w:val="00EE2123"/>
    <w:rsid w:val="00EE2190"/>
    <w:rsid w:val="00EE2386"/>
    <w:rsid w:val="00EE2F5C"/>
    <w:rsid w:val="00EE37FF"/>
    <w:rsid w:val="00EE4D8E"/>
    <w:rsid w:val="00EE57F7"/>
    <w:rsid w:val="00EE587F"/>
    <w:rsid w:val="00EE62B6"/>
    <w:rsid w:val="00EE647A"/>
    <w:rsid w:val="00EE6621"/>
    <w:rsid w:val="00EE74D1"/>
    <w:rsid w:val="00EE7A72"/>
    <w:rsid w:val="00EF0223"/>
    <w:rsid w:val="00EF0767"/>
    <w:rsid w:val="00EF0EA0"/>
    <w:rsid w:val="00EF1887"/>
    <w:rsid w:val="00EF3F57"/>
    <w:rsid w:val="00EF6AD8"/>
    <w:rsid w:val="00F01EC0"/>
    <w:rsid w:val="00F07730"/>
    <w:rsid w:val="00F11DDB"/>
    <w:rsid w:val="00F12272"/>
    <w:rsid w:val="00F1312B"/>
    <w:rsid w:val="00F140DA"/>
    <w:rsid w:val="00F14D96"/>
    <w:rsid w:val="00F15AFC"/>
    <w:rsid w:val="00F16688"/>
    <w:rsid w:val="00F210B6"/>
    <w:rsid w:val="00F22846"/>
    <w:rsid w:val="00F23281"/>
    <w:rsid w:val="00F27815"/>
    <w:rsid w:val="00F31977"/>
    <w:rsid w:val="00F31F3E"/>
    <w:rsid w:val="00F32907"/>
    <w:rsid w:val="00F32A59"/>
    <w:rsid w:val="00F402F8"/>
    <w:rsid w:val="00F432BD"/>
    <w:rsid w:val="00F43930"/>
    <w:rsid w:val="00F43B70"/>
    <w:rsid w:val="00F46FC0"/>
    <w:rsid w:val="00F46FDD"/>
    <w:rsid w:val="00F47429"/>
    <w:rsid w:val="00F51F10"/>
    <w:rsid w:val="00F527EA"/>
    <w:rsid w:val="00F52A24"/>
    <w:rsid w:val="00F53919"/>
    <w:rsid w:val="00F53F0F"/>
    <w:rsid w:val="00F56A32"/>
    <w:rsid w:val="00F57870"/>
    <w:rsid w:val="00F6099B"/>
    <w:rsid w:val="00F65DE1"/>
    <w:rsid w:val="00F66863"/>
    <w:rsid w:val="00F66C24"/>
    <w:rsid w:val="00F6718C"/>
    <w:rsid w:val="00F6785D"/>
    <w:rsid w:val="00F71F19"/>
    <w:rsid w:val="00F73805"/>
    <w:rsid w:val="00F8031E"/>
    <w:rsid w:val="00F80603"/>
    <w:rsid w:val="00F834AD"/>
    <w:rsid w:val="00F83A0D"/>
    <w:rsid w:val="00F846E9"/>
    <w:rsid w:val="00F84B3F"/>
    <w:rsid w:val="00F872A3"/>
    <w:rsid w:val="00F919E8"/>
    <w:rsid w:val="00F962B6"/>
    <w:rsid w:val="00F96CD5"/>
    <w:rsid w:val="00FA3F28"/>
    <w:rsid w:val="00FA4BC3"/>
    <w:rsid w:val="00FA65FF"/>
    <w:rsid w:val="00FA7E54"/>
    <w:rsid w:val="00FB0296"/>
    <w:rsid w:val="00FB222F"/>
    <w:rsid w:val="00FB2381"/>
    <w:rsid w:val="00FB50C4"/>
    <w:rsid w:val="00FB5E1B"/>
    <w:rsid w:val="00FB6E25"/>
    <w:rsid w:val="00FC09B4"/>
    <w:rsid w:val="00FC14BC"/>
    <w:rsid w:val="00FC1B7A"/>
    <w:rsid w:val="00FC2637"/>
    <w:rsid w:val="00FC3CDF"/>
    <w:rsid w:val="00FC3D28"/>
    <w:rsid w:val="00FC4405"/>
    <w:rsid w:val="00FC482E"/>
    <w:rsid w:val="00FC564C"/>
    <w:rsid w:val="00FC74C5"/>
    <w:rsid w:val="00FC7F4F"/>
    <w:rsid w:val="00FD1805"/>
    <w:rsid w:val="00FD5298"/>
    <w:rsid w:val="00FD704D"/>
    <w:rsid w:val="00FD7940"/>
    <w:rsid w:val="00FE0E66"/>
    <w:rsid w:val="00FE1135"/>
    <w:rsid w:val="00FE19CC"/>
    <w:rsid w:val="00FE1AD4"/>
    <w:rsid w:val="00FE3ED1"/>
    <w:rsid w:val="00FE5821"/>
    <w:rsid w:val="00FF0C3C"/>
    <w:rsid w:val="00FF1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C15135E"/>
  <w15:docId w15:val="{8A4D55FF-13E3-4A0D-B78F-0D392862A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C137B3"/>
    <w:pPr>
      <w:shd w:val="clear" w:color="auto" w:fill="FFB5A3"/>
      <w:spacing w:after="0" w:line="240" w:lineRule="auto"/>
    </w:pPr>
    <w:rPr>
      <w:rFonts w:eastAsiaTheme="minorEastAsia"/>
      <w:color w:val="000000" w:themeColor="text1"/>
      <w:sz w:val="24"/>
      <w:szCs w:val="24"/>
    </w:rPr>
  </w:style>
  <w:style w:type="paragraph" w:styleId="Ttulo1">
    <w:name w:val="heading 1"/>
    <w:basedOn w:val="TN1"/>
    <w:next w:val="CTxtP1"/>
    <w:link w:val="Ttulo1Char"/>
    <w:uiPriority w:val="9"/>
    <w:qFormat/>
    <w:rsid w:val="0092321D"/>
    <w:pPr>
      <w:keepNext/>
      <w:keepLines/>
    </w:pPr>
    <w:rPr>
      <w:rFonts w:eastAsiaTheme="majorEastAsia" w:cstheme="majorBidi"/>
      <w:color w:val="525252" w:themeColor="accent3" w:themeShade="80"/>
      <w:szCs w:val="32"/>
    </w:rPr>
  </w:style>
  <w:style w:type="paragraph" w:styleId="Ttulo2">
    <w:name w:val="heading 2"/>
    <w:basedOn w:val="TN2"/>
    <w:next w:val="CTxtP1"/>
    <w:link w:val="Ttulo2Char"/>
    <w:uiPriority w:val="1"/>
    <w:qFormat/>
    <w:rsid w:val="0092321D"/>
    <w:pPr>
      <w:keepNext/>
      <w:keepLines/>
    </w:pPr>
    <w:rPr>
      <w:rFonts w:eastAsiaTheme="majorEastAsia" w:cstheme="majorBidi"/>
      <w:bCs/>
      <w:color w:val="525252" w:themeColor="accent3" w:themeShade="80"/>
      <w:szCs w:val="26"/>
    </w:rPr>
  </w:style>
  <w:style w:type="paragraph" w:styleId="Ttulo3">
    <w:name w:val="heading 3"/>
    <w:basedOn w:val="TN3"/>
    <w:next w:val="CTxtP1"/>
    <w:link w:val="Ttulo3Char"/>
    <w:uiPriority w:val="1"/>
    <w:qFormat/>
    <w:rsid w:val="0092321D"/>
    <w:pPr>
      <w:keepNext/>
      <w:keepLines/>
      <w:spacing w:before="200" w:line="360" w:lineRule="auto"/>
      <w:jc w:val="both"/>
    </w:pPr>
    <w:rPr>
      <w:rFonts w:eastAsiaTheme="majorEastAsia" w:cstheme="majorBidi"/>
      <w:bCs/>
      <w:color w:val="525252" w:themeColor="accent3" w:themeShade="80"/>
      <w:szCs w:val="24"/>
    </w:rPr>
  </w:style>
  <w:style w:type="paragraph" w:styleId="Ttulo4">
    <w:name w:val="heading 4"/>
    <w:basedOn w:val="TN4"/>
    <w:next w:val="CTxtP1"/>
    <w:link w:val="Ttulo4Char"/>
    <w:uiPriority w:val="1"/>
    <w:qFormat/>
    <w:rsid w:val="0092321D"/>
    <w:pPr>
      <w:keepNext/>
      <w:spacing w:before="160" w:line="480" w:lineRule="auto"/>
    </w:pPr>
    <w:rPr>
      <w:rFonts w:eastAsia="Times New Roman" w:cs="Times New Roman"/>
      <w:color w:val="auto"/>
      <w:szCs w:val="20"/>
    </w:rPr>
  </w:style>
  <w:style w:type="paragraph" w:styleId="Ttulo5">
    <w:name w:val="heading 5"/>
    <w:basedOn w:val="TN5"/>
    <w:next w:val="CTxtP1"/>
    <w:link w:val="Ttulo5Char"/>
    <w:uiPriority w:val="1"/>
    <w:qFormat/>
    <w:rsid w:val="0092321D"/>
    <w:pPr>
      <w:keepNext/>
      <w:spacing w:line="480" w:lineRule="auto"/>
    </w:pPr>
    <w:rPr>
      <w:rFonts w:eastAsia="Times New Roman" w:cs="Times New Roman"/>
      <w:color w:val="auto"/>
      <w:szCs w:val="20"/>
    </w:rPr>
  </w:style>
  <w:style w:type="paragraph" w:styleId="Ttulo6">
    <w:name w:val="heading 6"/>
    <w:basedOn w:val="Normal"/>
    <w:next w:val="Normal"/>
    <w:link w:val="Ttulo6Char"/>
    <w:uiPriority w:val="99"/>
    <w:semiHidden/>
    <w:locked/>
    <w:rsid w:val="00983339"/>
    <w:pPr>
      <w:keepNext/>
      <w:spacing w:line="480" w:lineRule="auto"/>
      <w:jc w:val="center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Ttulo7">
    <w:name w:val="heading 7"/>
    <w:basedOn w:val="Normal"/>
    <w:next w:val="Normal"/>
    <w:link w:val="Ttulo7Char"/>
    <w:uiPriority w:val="99"/>
    <w:semiHidden/>
    <w:qFormat/>
    <w:locked/>
    <w:rsid w:val="00983339"/>
    <w:pPr>
      <w:keepNext/>
      <w:spacing w:line="360" w:lineRule="auto"/>
      <w:jc w:val="both"/>
      <w:outlineLvl w:val="6"/>
    </w:pPr>
    <w:rPr>
      <w:rFonts w:ascii="Times New Roman" w:eastAsia="Times New Roman" w:hAnsi="Times New Roman" w:cs="Times New Roman"/>
      <w:sz w:val="28"/>
      <w:szCs w:val="20"/>
    </w:rPr>
  </w:style>
  <w:style w:type="paragraph" w:styleId="Ttulo8">
    <w:name w:val="heading 8"/>
    <w:basedOn w:val="Normal"/>
    <w:next w:val="Normal"/>
    <w:link w:val="Ttulo8Char"/>
    <w:uiPriority w:val="99"/>
    <w:semiHidden/>
    <w:qFormat/>
    <w:locked/>
    <w:rsid w:val="00983339"/>
    <w:pPr>
      <w:keepNext/>
      <w:spacing w:line="360" w:lineRule="auto"/>
      <w:jc w:val="both"/>
      <w:outlineLvl w:val="7"/>
    </w:pPr>
    <w:rPr>
      <w:rFonts w:ascii="Times New Roman" w:eastAsia="Times New Roman" w:hAnsi="Times New Roman" w:cs="Times New Roman"/>
      <w:b/>
      <w:bCs/>
      <w:sz w:val="28"/>
      <w:szCs w:val="20"/>
    </w:rPr>
  </w:style>
  <w:style w:type="paragraph" w:styleId="Ttulo9">
    <w:name w:val="heading 9"/>
    <w:basedOn w:val="Normal"/>
    <w:next w:val="Normal"/>
    <w:link w:val="Ttulo9Char"/>
    <w:uiPriority w:val="99"/>
    <w:semiHidden/>
    <w:qFormat/>
    <w:locked/>
    <w:rsid w:val="00983339"/>
    <w:pPr>
      <w:keepNext/>
      <w:spacing w:line="480" w:lineRule="auto"/>
      <w:jc w:val="both"/>
      <w:outlineLvl w:val="8"/>
    </w:pPr>
    <w:rPr>
      <w:rFonts w:ascii="Times New Roman" w:eastAsia="Times New Roman" w:hAnsi="Times New Roman" w:cs="Times New Roman"/>
      <w:b/>
      <w:color w:val="000000"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aliases w:val="02 - Parágrafo da Lista"/>
    <w:basedOn w:val="Normal"/>
    <w:link w:val="PargrafodaListaChar"/>
    <w:uiPriority w:val="34"/>
    <w:qFormat/>
    <w:rsid w:val="002E11A1"/>
    <w:pPr>
      <w:ind w:left="720"/>
      <w:contextualSpacing/>
    </w:pPr>
  </w:style>
  <w:style w:type="character" w:styleId="Hyperlink">
    <w:name w:val="Hyperlink"/>
    <w:basedOn w:val="Fontepargpadro"/>
    <w:uiPriority w:val="99"/>
    <w:rsid w:val="00C81A73"/>
    <w:rPr>
      <w:color w:val="0563C1" w:themeColor="hyperlink"/>
      <w:u w:val="single"/>
    </w:rPr>
  </w:style>
  <w:style w:type="paragraph" w:customStyle="1" w:styleId="CTxt">
    <w:name w:val="C_Txt"/>
    <w:qFormat/>
    <w:rsid w:val="00EE2123"/>
    <w:pPr>
      <w:spacing w:after="0" w:line="288" w:lineRule="auto"/>
      <w:ind w:firstLine="198"/>
      <w:jc w:val="both"/>
    </w:pPr>
    <w:rPr>
      <w:rFonts w:ascii="Times New Roman" w:hAnsi="Times New Roman"/>
      <w:color w:val="000000" w:themeColor="text1"/>
      <w:sz w:val="20"/>
    </w:rPr>
  </w:style>
  <w:style w:type="paragraph" w:customStyle="1" w:styleId="MItem">
    <w:name w:val="M_Item"/>
    <w:qFormat/>
    <w:rsid w:val="00D77C21"/>
    <w:pPr>
      <w:numPr>
        <w:numId w:val="2"/>
      </w:numPr>
      <w:pBdr>
        <w:left w:val="single" w:sz="2" w:space="4" w:color="auto"/>
      </w:pBdr>
      <w:spacing w:before="120" w:after="120" w:line="288" w:lineRule="auto"/>
      <w:ind w:left="765" w:hanging="198"/>
    </w:pPr>
    <w:rPr>
      <w:rFonts w:ascii="Times New Roman" w:hAnsi="Times New Roman"/>
      <w:color w:val="000000" w:themeColor="text1"/>
      <w:sz w:val="20"/>
    </w:rPr>
  </w:style>
  <w:style w:type="paragraph" w:customStyle="1" w:styleId="MOrdemletra">
    <w:name w:val="M_Ordem_letra"/>
    <w:rsid w:val="00201856"/>
    <w:pPr>
      <w:numPr>
        <w:numId w:val="1"/>
      </w:numPr>
      <w:pBdr>
        <w:left w:val="single" w:sz="2" w:space="4" w:color="auto"/>
      </w:pBdr>
      <w:spacing w:before="120" w:after="120" w:line="288" w:lineRule="auto"/>
      <w:ind w:left="924" w:hanging="357"/>
    </w:pPr>
    <w:rPr>
      <w:rFonts w:ascii="Times New Roman" w:hAnsi="Times New Roman"/>
      <w:color w:val="000000" w:themeColor="text1"/>
      <w:sz w:val="20"/>
    </w:rPr>
  </w:style>
  <w:style w:type="paragraph" w:customStyle="1" w:styleId="TN2">
    <w:name w:val="T_N2"/>
    <w:qFormat/>
    <w:rsid w:val="00EC1EC1"/>
    <w:pPr>
      <w:spacing w:before="240" w:after="120" w:line="276" w:lineRule="auto"/>
      <w:outlineLvl w:val="1"/>
    </w:pPr>
    <w:rPr>
      <w:rFonts w:ascii="Arial" w:hAnsi="Arial"/>
      <w:color w:val="000000" w:themeColor="text1"/>
      <w:sz w:val="36"/>
    </w:rPr>
  </w:style>
  <w:style w:type="paragraph" w:customStyle="1" w:styleId="TN3">
    <w:name w:val="T_N3"/>
    <w:qFormat/>
    <w:rsid w:val="00EC1EC1"/>
    <w:pPr>
      <w:spacing w:before="240" w:after="120" w:line="276" w:lineRule="auto"/>
      <w:outlineLvl w:val="2"/>
    </w:pPr>
    <w:rPr>
      <w:rFonts w:ascii="Arial" w:hAnsi="Arial"/>
      <w:color w:val="000000" w:themeColor="text1"/>
      <w:sz w:val="28"/>
    </w:rPr>
  </w:style>
  <w:style w:type="paragraph" w:customStyle="1" w:styleId="TPSSection">
    <w:name w:val="TPS Section"/>
    <w:basedOn w:val="Normal"/>
    <w:next w:val="Normal"/>
    <w:uiPriority w:val="1"/>
    <w:semiHidden/>
    <w:locked/>
    <w:rsid w:val="00C81A73"/>
    <w:pPr>
      <w:pBdr>
        <w:top w:val="single" w:sz="4" w:space="3" w:color="auto"/>
      </w:pBdr>
      <w:shd w:val="clear" w:color="auto" w:fill="87A982"/>
      <w:spacing w:line="300" w:lineRule="auto"/>
    </w:pPr>
    <w:rPr>
      <w:rFonts w:ascii="Arial" w:eastAsia="Times New Roman" w:hAnsi="Arial" w:cs="Times New Roman"/>
      <w:b/>
      <w:color w:val="2F275B"/>
      <w:sz w:val="18"/>
      <w:lang w:val="en-US"/>
    </w:rPr>
  </w:style>
  <w:style w:type="paragraph" w:customStyle="1" w:styleId="TPSElement">
    <w:name w:val="TPS Element"/>
    <w:basedOn w:val="Normal"/>
    <w:next w:val="Normal"/>
    <w:uiPriority w:val="1"/>
    <w:locked/>
    <w:rsid w:val="00C81A73"/>
    <w:pPr>
      <w:pBdr>
        <w:top w:val="single" w:sz="2" w:space="3" w:color="auto"/>
      </w:pBdr>
      <w:shd w:val="clear" w:color="auto" w:fill="C9D5B3"/>
      <w:spacing w:line="300" w:lineRule="auto"/>
    </w:pPr>
    <w:rPr>
      <w:rFonts w:ascii="Arial" w:eastAsia="Times New Roman" w:hAnsi="Arial" w:cs="Times New Roman"/>
      <w:b/>
      <w:color w:val="2F275B"/>
      <w:sz w:val="18"/>
      <w:lang w:val="en-US"/>
    </w:rPr>
  </w:style>
  <w:style w:type="paragraph" w:customStyle="1" w:styleId="TPSElementEnd">
    <w:name w:val="TPS Element End"/>
    <w:basedOn w:val="Normal"/>
    <w:next w:val="Normal"/>
    <w:uiPriority w:val="1"/>
    <w:locked/>
    <w:rsid w:val="00C81A73"/>
    <w:pPr>
      <w:pBdr>
        <w:bottom w:val="single" w:sz="2" w:space="1" w:color="auto"/>
      </w:pBdr>
      <w:shd w:val="clear" w:color="auto" w:fill="C9D5B3"/>
      <w:spacing w:line="300" w:lineRule="auto"/>
    </w:pPr>
    <w:rPr>
      <w:rFonts w:ascii="Arial" w:eastAsia="Times New Roman" w:hAnsi="Arial" w:cs="Times New Roman"/>
      <w:b/>
      <w:color w:val="2F275B"/>
      <w:sz w:val="18"/>
      <w:lang w:val="en-US"/>
    </w:rPr>
  </w:style>
  <w:style w:type="paragraph" w:customStyle="1" w:styleId="CDestaqueP1">
    <w:name w:val="C_DestaqueP1"/>
    <w:basedOn w:val="CDestaque"/>
    <w:qFormat/>
    <w:rsid w:val="0010116C"/>
    <w:pPr>
      <w:ind w:firstLine="198"/>
    </w:pPr>
  </w:style>
  <w:style w:type="character" w:customStyle="1" w:styleId="ItalicoTN1N2">
    <w:name w:val="_Italico_T_N1_N2"/>
    <w:basedOn w:val="ItalicoQLight"/>
    <w:qFormat/>
    <w:rsid w:val="000A5307"/>
    <w:rPr>
      <w:i/>
      <w:color w:val="000000" w:themeColor="text1"/>
      <w:bdr w:val="single" w:sz="8" w:space="0" w:color="auto"/>
      <w:shd w:val="clear" w:color="auto" w:fill="EAEAEA"/>
    </w:rPr>
  </w:style>
  <w:style w:type="character" w:customStyle="1" w:styleId="BoldTxt">
    <w:name w:val="_Bold_Txt"/>
    <w:basedOn w:val="Fontepargpadro"/>
    <w:rsid w:val="001B388C"/>
    <w:rPr>
      <w:rFonts w:ascii="Times New Roman" w:hAnsi="Times New Roman"/>
      <w:b/>
      <w:color w:val="000000" w:themeColor="text1"/>
      <w:bdr w:val="single" w:sz="2" w:space="0" w:color="auto"/>
      <w:shd w:val="clear" w:color="auto" w:fill="D3D3D3"/>
    </w:rPr>
  </w:style>
  <w:style w:type="character" w:customStyle="1" w:styleId="ItalicoTxt">
    <w:name w:val="_Italico_Txt"/>
    <w:rsid w:val="001B388C"/>
    <w:rPr>
      <w:i/>
      <w:color w:val="000000" w:themeColor="text1"/>
      <w:bdr w:val="single" w:sz="2" w:space="0" w:color="auto"/>
      <w:shd w:val="clear" w:color="auto" w:fill="EAEAEA"/>
    </w:rPr>
  </w:style>
  <w:style w:type="paragraph" w:customStyle="1" w:styleId="MOrdemNum">
    <w:name w:val="M_Ordem_Num"/>
    <w:rsid w:val="00201856"/>
    <w:pPr>
      <w:numPr>
        <w:numId w:val="10"/>
      </w:numPr>
      <w:pBdr>
        <w:left w:val="single" w:sz="2" w:space="4" w:color="auto"/>
      </w:pBdr>
      <w:spacing w:before="120" w:after="120" w:line="288" w:lineRule="auto"/>
      <w:ind w:left="924" w:right="567" w:hanging="357"/>
    </w:pPr>
    <w:rPr>
      <w:rFonts w:ascii="Times New Roman" w:hAnsi="Times New Roman"/>
      <w:color w:val="000000" w:themeColor="text1"/>
    </w:rPr>
  </w:style>
  <w:style w:type="paragraph" w:customStyle="1" w:styleId="CCabecarionum">
    <w:name w:val="C_Cabecario_num"/>
    <w:basedOn w:val="Normal"/>
    <w:uiPriority w:val="1"/>
    <w:semiHidden/>
    <w:locked/>
    <w:rsid w:val="00CB1DCC"/>
    <w:pPr>
      <w:jc w:val="both"/>
    </w:pPr>
  </w:style>
  <w:style w:type="paragraph" w:customStyle="1" w:styleId="CCabecariopar">
    <w:name w:val="C_Cabecario_par"/>
    <w:basedOn w:val="Normal"/>
    <w:uiPriority w:val="1"/>
    <w:semiHidden/>
    <w:locked/>
    <w:rsid w:val="00CB1DCC"/>
    <w:pPr>
      <w:jc w:val="both"/>
    </w:pPr>
  </w:style>
  <w:style w:type="paragraph" w:customStyle="1" w:styleId="CCitAutor">
    <w:name w:val="C_Cit_Autor"/>
    <w:uiPriority w:val="1"/>
    <w:semiHidden/>
    <w:locked/>
    <w:rsid w:val="004C5CE6"/>
    <w:pPr>
      <w:jc w:val="right"/>
    </w:pPr>
    <w:rPr>
      <w:rFonts w:ascii="Arial" w:hAnsi="Arial"/>
      <w:color w:val="000000" w:themeColor="text1"/>
      <w:sz w:val="20"/>
    </w:rPr>
  </w:style>
  <w:style w:type="paragraph" w:customStyle="1" w:styleId="CIndice">
    <w:name w:val="C_Indice"/>
    <w:uiPriority w:val="1"/>
    <w:semiHidden/>
    <w:locked/>
    <w:rsid w:val="00DB2E65"/>
    <w:pPr>
      <w:jc w:val="both"/>
    </w:pPr>
    <w:rPr>
      <w:rFonts w:ascii="Arial" w:hAnsi="Arial"/>
      <w:color w:val="000000" w:themeColor="text1"/>
      <w:sz w:val="20"/>
    </w:rPr>
  </w:style>
  <w:style w:type="paragraph" w:customStyle="1" w:styleId="CIndiceLetra">
    <w:name w:val="C_Indice_Letra"/>
    <w:uiPriority w:val="1"/>
    <w:semiHidden/>
    <w:locked/>
    <w:rsid w:val="00DB2E65"/>
    <w:pPr>
      <w:jc w:val="both"/>
    </w:pPr>
    <w:rPr>
      <w:rFonts w:ascii="Arial" w:hAnsi="Arial"/>
      <w:b/>
      <w:color w:val="000000" w:themeColor="text1"/>
      <w:sz w:val="24"/>
    </w:rPr>
  </w:style>
  <w:style w:type="paragraph" w:customStyle="1" w:styleId="CPartes">
    <w:name w:val="C_Partes"/>
    <w:basedOn w:val="Normal"/>
    <w:uiPriority w:val="1"/>
    <w:semiHidden/>
    <w:locked/>
    <w:rsid w:val="00CB1DCC"/>
    <w:pPr>
      <w:jc w:val="both"/>
    </w:pPr>
  </w:style>
  <w:style w:type="paragraph" w:customStyle="1" w:styleId="Cama00">
    <w:name w:val="Cama00"/>
    <w:basedOn w:val="Normal"/>
    <w:semiHidden/>
    <w:locked/>
    <w:rsid w:val="00CB1DCC"/>
    <w:pPr>
      <w:jc w:val="both"/>
    </w:pPr>
  </w:style>
  <w:style w:type="paragraph" w:customStyle="1" w:styleId="Cama01">
    <w:name w:val="Cama01"/>
    <w:basedOn w:val="Normal"/>
    <w:semiHidden/>
    <w:locked/>
    <w:rsid w:val="00CB1DCC"/>
    <w:pPr>
      <w:jc w:val="both"/>
    </w:pPr>
  </w:style>
  <w:style w:type="paragraph" w:customStyle="1" w:styleId="FFonte">
    <w:name w:val="F_Fonte"/>
    <w:rsid w:val="00FE3ED1"/>
    <w:pPr>
      <w:jc w:val="both"/>
    </w:pPr>
    <w:rPr>
      <w:rFonts w:ascii="Arial" w:hAnsi="Arial"/>
      <w:color w:val="C45911" w:themeColor="accent2" w:themeShade="BF"/>
      <w:sz w:val="16"/>
    </w:rPr>
  </w:style>
  <w:style w:type="paragraph" w:customStyle="1" w:styleId="FLegenda">
    <w:name w:val="F_Legenda"/>
    <w:qFormat/>
    <w:rsid w:val="00FE3ED1"/>
    <w:pPr>
      <w:jc w:val="both"/>
    </w:pPr>
    <w:rPr>
      <w:rFonts w:ascii="Arial" w:hAnsi="Arial"/>
      <w:color w:val="C45911" w:themeColor="accent2" w:themeShade="BF"/>
      <w:sz w:val="18"/>
    </w:rPr>
  </w:style>
  <w:style w:type="paragraph" w:customStyle="1" w:styleId="MAtividadeN2">
    <w:name w:val="M_Atividade_N2"/>
    <w:basedOn w:val="Normal"/>
    <w:uiPriority w:val="99"/>
    <w:semiHidden/>
    <w:locked/>
    <w:rsid w:val="00CB1DCC"/>
    <w:pPr>
      <w:jc w:val="both"/>
    </w:pPr>
  </w:style>
  <w:style w:type="paragraph" w:customStyle="1" w:styleId="NCabecalhoLivro">
    <w:name w:val="N_Cabecalho_Livro"/>
    <w:basedOn w:val="Normal"/>
    <w:uiPriority w:val="1"/>
    <w:semiHidden/>
    <w:locked/>
    <w:rsid w:val="00CB1DCC"/>
    <w:pPr>
      <w:jc w:val="both"/>
    </w:pPr>
  </w:style>
  <w:style w:type="paragraph" w:customStyle="1" w:styleId="NCabeclhoTit">
    <w:name w:val="N_Cabeclho_Tit"/>
    <w:basedOn w:val="Normal"/>
    <w:uiPriority w:val="1"/>
    <w:semiHidden/>
    <w:locked/>
    <w:rsid w:val="00CB1DCC"/>
    <w:pPr>
      <w:jc w:val="both"/>
    </w:pPr>
  </w:style>
  <w:style w:type="paragraph" w:customStyle="1" w:styleId="NRodape">
    <w:name w:val="N_Rodape"/>
    <w:uiPriority w:val="1"/>
    <w:semiHidden/>
    <w:locked/>
    <w:rsid w:val="00F96CD5"/>
    <w:pPr>
      <w:ind w:right="2268"/>
      <w:jc w:val="both"/>
    </w:pPr>
    <w:rPr>
      <w:rFonts w:ascii="Arial" w:hAnsi="Arial"/>
      <w:color w:val="000000" w:themeColor="text1"/>
      <w:sz w:val="16"/>
    </w:rPr>
  </w:style>
  <w:style w:type="paragraph" w:customStyle="1" w:styleId="NRodapeSimbolo">
    <w:name w:val="N_Rodape_Simbolo"/>
    <w:basedOn w:val="Normal"/>
    <w:uiPriority w:val="1"/>
    <w:semiHidden/>
    <w:locked/>
    <w:rsid w:val="00CB1DCC"/>
    <w:pPr>
      <w:jc w:val="both"/>
    </w:pPr>
  </w:style>
  <w:style w:type="paragraph" w:customStyle="1" w:styleId="QCAbertura">
    <w:name w:val="Q_C_Abertura"/>
    <w:basedOn w:val="Normal"/>
    <w:uiPriority w:val="99"/>
    <w:semiHidden/>
    <w:locked/>
    <w:rsid w:val="00CB1DCC"/>
    <w:pPr>
      <w:jc w:val="both"/>
    </w:pPr>
  </w:style>
  <w:style w:type="paragraph" w:customStyle="1" w:styleId="QMCTxt">
    <w:name w:val="Q_M_C_Txt"/>
    <w:basedOn w:val="Normal"/>
    <w:uiPriority w:val="99"/>
    <w:semiHidden/>
    <w:locked/>
    <w:rsid w:val="00CB1DCC"/>
    <w:pPr>
      <w:jc w:val="both"/>
    </w:pPr>
  </w:style>
  <w:style w:type="paragraph" w:customStyle="1" w:styleId="QMIcone">
    <w:name w:val="Q_M_Icone"/>
    <w:basedOn w:val="Normal"/>
    <w:uiPriority w:val="99"/>
    <w:semiHidden/>
    <w:locked/>
    <w:rsid w:val="00CB1DCC"/>
    <w:pPr>
      <w:jc w:val="both"/>
    </w:pPr>
  </w:style>
  <w:style w:type="paragraph" w:customStyle="1" w:styleId="QMIntroducao">
    <w:name w:val="Q_M_Introducao"/>
    <w:basedOn w:val="Normal"/>
    <w:uiPriority w:val="1"/>
    <w:semiHidden/>
    <w:locked/>
    <w:rsid w:val="00CB1DCC"/>
    <w:pPr>
      <w:jc w:val="both"/>
    </w:pPr>
  </w:style>
  <w:style w:type="paragraph" w:customStyle="1" w:styleId="QN1">
    <w:name w:val="Q_N1"/>
    <w:uiPriority w:val="2"/>
    <w:rsid w:val="00583DB7"/>
    <w:pPr>
      <w:jc w:val="both"/>
    </w:pPr>
    <w:rPr>
      <w:rFonts w:ascii="Arial" w:eastAsiaTheme="minorEastAsia" w:hAnsi="Arial"/>
      <w:b/>
      <w:color w:val="000000" w:themeColor="text1"/>
      <w:sz w:val="28"/>
      <w:szCs w:val="24"/>
    </w:rPr>
  </w:style>
  <w:style w:type="paragraph" w:customStyle="1" w:styleId="QRodape">
    <w:name w:val="Q_Rodape"/>
    <w:basedOn w:val="Normal"/>
    <w:uiPriority w:val="1"/>
    <w:semiHidden/>
    <w:locked/>
    <w:rsid w:val="00F96CD5"/>
    <w:pPr>
      <w:jc w:val="both"/>
    </w:pPr>
    <w:rPr>
      <w:rFonts w:ascii="Arial" w:hAnsi="Arial"/>
      <w:sz w:val="18"/>
    </w:rPr>
  </w:style>
  <w:style w:type="paragraph" w:customStyle="1" w:styleId="QSobreTopico">
    <w:name w:val="Q_SobreTopico"/>
    <w:basedOn w:val="Normal"/>
    <w:uiPriority w:val="99"/>
    <w:semiHidden/>
    <w:locked/>
    <w:rsid w:val="00CB1DCC"/>
    <w:pPr>
      <w:jc w:val="both"/>
    </w:pPr>
  </w:style>
  <w:style w:type="paragraph" w:customStyle="1" w:styleId="QTAbertura">
    <w:name w:val="Q_T_Abertura"/>
    <w:basedOn w:val="Normal"/>
    <w:uiPriority w:val="1"/>
    <w:semiHidden/>
    <w:locked/>
    <w:rsid w:val="00CB1DCC"/>
    <w:pPr>
      <w:jc w:val="both"/>
    </w:pPr>
  </w:style>
  <w:style w:type="paragraph" w:customStyle="1" w:styleId="QTDestaque">
    <w:name w:val="Q_T_Destaque"/>
    <w:basedOn w:val="Normal"/>
    <w:uiPriority w:val="1"/>
    <w:semiHidden/>
    <w:locked/>
    <w:rsid w:val="00CB1DCC"/>
    <w:pPr>
      <w:jc w:val="both"/>
    </w:pPr>
  </w:style>
  <w:style w:type="paragraph" w:customStyle="1" w:styleId="QTN1">
    <w:name w:val="Q_T_N1"/>
    <w:uiPriority w:val="1"/>
    <w:qFormat/>
    <w:rsid w:val="00583DB7"/>
    <w:pPr>
      <w:shd w:val="clear" w:color="auto" w:fill="ECF3FA"/>
      <w:jc w:val="both"/>
    </w:pPr>
    <w:rPr>
      <w:rFonts w:ascii="Arial" w:hAnsi="Arial"/>
      <w:color w:val="000000" w:themeColor="text1"/>
      <w:sz w:val="28"/>
    </w:rPr>
  </w:style>
  <w:style w:type="paragraph" w:customStyle="1" w:styleId="QTabular">
    <w:name w:val="Q_Tabular"/>
    <w:uiPriority w:val="1"/>
    <w:semiHidden/>
    <w:locked/>
    <w:rsid w:val="00FE3ED1"/>
    <w:pPr>
      <w:jc w:val="both"/>
    </w:pPr>
    <w:rPr>
      <w:rFonts w:ascii="Arial" w:hAnsi="Arial"/>
      <w:color w:val="2E74B5" w:themeColor="accent1" w:themeShade="BF"/>
      <w:sz w:val="18"/>
    </w:rPr>
  </w:style>
  <w:style w:type="character" w:customStyle="1" w:styleId="ItalicoTN3N4">
    <w:name w:val="_Italico_T_N3_N4"/>
    <w:basedOn w:val="ItalicoTN1N2"/>
    <w:qFormat/>
    <w:rsid w:val="000A5307"/>
    <w:rPr>
      <w:i/>
      <w:color w:val="000000" w:themeColor="text1"/>
      <w:bdr w:val="single" w:sz="8" w:space="0" w:color="auto"/>
      <w:shd w:val="clear" w:color="auto" w:fill="EAEAEA"/>
    </w:rPr>
  </w:style>
  <w:style w:type="paragraph" w:customStyle="1" w:styleId="QTxt">
    <w:name w:val="Q_Txt"/>
    <w:basedOn w:val="Normal"/>
    <w:qFormat/>
    <w:rsid w:val="00E054D4"/>
    <w:pPr>
      <w:shd w:val="clear" w:color="auto" w:fill="ECF3FA"/>
      <w:spacing w:line="288" w:lineRule="auto"/>
      <w:ind w:firstLine="198"/>
      <w:jc w:val="both"/>
    </w:pPr>
    <w:rPr>
      <w:rFonts w:ascii="Arial" w:hAnsi="Arial"/>
      <w:sz w:val="20"/>
    </w:rPr>
  </w:style>
  <w:style w:type="paragraph" w:customStyle="1" w:styleId="TIcone">
    <w:name w:val="T_Icone"/>
    <w:basedOn w:val="Normal"/>
    <w:uiPriority w:val="1"/>
    <w:semiHidden/>
    <w:locked/>
    <w:rsid w:val="00CB1DCC"/>
    <w:pPr>
      <w:jc w:val="both"/>
    </w:pPr>
  </w:style>
  <w:style w:type="paragraph" w:customStyle="1" w:styleId="TN4">
    <w:name w:val="T_N4"/>
    <w:rsid w:val="00EC1EC1"/>
    <w:pPr>
      <w:spacing w:before="200" w:after="120"/>
      <w:jc w:val="both"/>
      <w:outlineLvl w:val="3"/>
    </w:pPr>
    <w:rPr>
      <w:rFonts w:ascii="Arial" w:eastAsiaTheme="minorEastAsia" w:hAnsi="Arial"/>
      <w:color w:val="000000" w:themeColor="text1"/>
      <w:sz w:val="24"/>
      <w:szCs w:val="24"/>
    </w:rPr>
  </w:style>
  <w:style w:type="paragraph" w:customStyle="1" w:styleId="TN5">
    <w:name w:val="T_N5"/>
    <w:rsid w:val="00EC1EC1"/>
    <w:pPr>
      <w:spacing w:before="120" w:after="120"/>
      <w:jc w:val="both"/>
      <w:outlineLvl w:val="4"/>
    </w:pPr>
    <w:rPr>
      <w:rFonts w:ascii="Arial" w:hAnsi="Arial"/>
      <w:color w:val="000000" w:themeColor="text1"/>
      <w:sz w:val="20"/>
    </w:rPr>
  </w:style>
  <w:style w:type="paragraph" w:customStyle="1" w:styleId="TParte">
    <w:name w:val="T_Parte"/>
    <w:basedOn w:val="Normal"/>
    <w:uiPriority w:val="1"/>
    <w:semiHidden/>
    <w:locked/>
    <w:rsid w:val="00CB1DCC"/>
    <w:pPr>
      <w:jc w:val="both"/>
    </w:pPr>
  </w:style>
  <w:style w:type="paragraph" w:customStyle="1" w:styleId="TReferencias">
    <w:name w:val="T_Referencias"/>
    <w:basedOn w:val="Normal"/>
    <w:uiPriority w:val="1"/>
    <w:semiHidden/>
    <w:locked/>
    <w:rsid w:val="00CB1DCC"/>
    <w:pPr>
      <w:jc w:val="both"/>
    </w:pPr>
  </w:style>
  <w:style w:type="paragraph" w:customStyle="1" w:styleId="TSubCap">
    <w:name w:val="T_Sub_Cap"/>
    <w:basedOn w:val="Normal"/>
    <w:uiPriority w:val="99"/>
    <w:semiHidden/>
    <w:locked/>
    <w:rsid w:val="00CB1DCC"/>
    <w:pPr>
      <w:jc w:val="both"/>
    </w:pPr>
  </w:style>
  <w:style w:type="paragraph" w:customStyle="1" w:styleId="TOCN1">
    <w:name w:val="TOC_N1"/>
    <w:uiPriority w:val="1"/>
    <w:semiHidden/>
    <w:locked/>
    <w:rsid w:val="002C0CD4"/>
    <w:pPr>
      <w:jc w:val="both"/>
    </w:pPr>
    <w:rPr>
      <w:rFonts w:ascii="Arial" w:hAnsi="Arial"/>
      <w:color w:val="000000" w:themeColor="text1"/>
    </w:rPr>
  </w:style>
  <w:style w:type="paragraph" w:customStyle="1" w:styleId="TOCN2">
    <w:name w:val="TOC_N2"/>
    <w:rsid w:val="00E054D4"/>
    <w:pPr>
      <w:ind w:left="454"/>
      <w:jc w:val="both"/>
    </w:pPr>
    <w:rPr>
      <w:rFonts w:ascii="Arial" w:hAnsi="Arial"/>
      <w:color w:val="000000" w:themeColor="text1"/>
      <w:sz w:val="18"/>
    </w:rPr>
  </w:style>
  <w:style w:type="paragraph" w:customStyle="1" w:styleId="TOCN3">
    <w:name w:val="TOC_N3"/>
    <w:uiPriority w:val="1"/>
    <w:semiHidden/>
    <w:locked/>
    <w:rsid w:val="002C0CD4"/>
    <w:pPr>
      <w:jc w:val="both"/>
    </w:pPr>
    <w:rPr>
      <w:rFonts w:ascii="Arial" w:hAnsi="Arial"/>
      <w:color w:val="000000" w:themeColor="text1"/>
      <w:sz w:val="20"/>
    </w:rPr>
  </w:style>
  <w:style w:type="paragraph" w:customStyle="1" w:styleId="TOCN4">
    <w:name w:val="TOC_N4"/>
    <w:uiPriority w:val="1"/>
    <w:semiHidden/>
    <w:locked/>
    <w:rsid w:val="002C0CD4"/>
    <w:pPr>
      <w:jc w:val="both"/>
    </w:pPr>
    <w:rPr>
      <w:rFonts w:ascii="Arial" w:hAnsi="Arial"/>
      <w:color w:val="000000" w:themeColor="text1"/>
      <w:sz w:val="20"/>
    </w:rPr>
  </w:style>
  <w:style w:type="paragraph" w:customStyle="1" w:styleId="TOCN5">
    <w:name w:val="TOC_N5"/>
    <w:basedOn w:val="Normal"/>
    <w:uiPriority w:val="1"/>
    <w:semiHidden/>
    <w:locked/>
    <w:rsid w:val="002C0CD4"/>
    <w:pPr>
      <w:jc w:val="both"/>
    </w:pPr>
    <w:rPr>
      <w:rFonts w:ascii="Arial" w:hAnsi="Arial"/>
      <w:sz w:val="20"/>
    </w:rPr>
  </w:style>
  <w:style w:type="character" w:customStyle="1" w:styleId="BolditalicoTxt">
    <w:name w:val="_Bolditalico_Txt"/>
    <w:rsid w:val="001B388C"/>
    <w:rPr>
      <w:b/>
      <w:i/>
      <w:color w:val="000000" w:themeColor="text1"/>
      <w:bdr w:val="single" w:sz="2" w:space="0" w:color="auto"/>
      <w:shd w:val="clear" w:color="auto" w:fill="F7C9EB"/>
    </w:rPr>
  </w:style>
  <w:style w:type="character" w:customStyle="1" w:styleId="RefNum">
    <w:name w:val="_RefNum"/>
    <w:rsid w:val="006962DA"/>
    <w:rPr>
      <w:color w:val="FFFFFF" w:themeColor="background1"/>
      <w:bdr w:val="none" w:sz="0" w:space="0" w:color="auto"/>
      <w:shd w:val="clear" w:color="auto" w:fill="FF6600"/>
      <w:vertAlign w:val="superscript"/>
    </w:rPr>
  </w:style>
  <w:style w:type="character" w:customStyle="1" w:styleId="Sub">
    <w:name w:val="_Sub"/>
    <w:rsid w:val="006962DA"/>
    <w:rPr>
      <w:rFonts w:ascii="Arial" w:hAnsi="Arial"/>
      <w:b/>
      <w:color w:val="FF6600"/>
      <w:sz w:val="20"/>
      <w:vertAlign w:val="subscript"/>
    </w:rPr>
  </w:style>
  <w:style w:type="character" w:customStyle="1" w:styleId="Buletfigleg">
    <w:name w:val="Bulet_fig_leg"/>
    <w:uiPriority w:val="1"/>
    <w:semiHidden/>
    <w:locked/>
    <w:rsid w:val="00CB1DCC"/>
  </w:style>
  <w:style w:type="character" w:customStyle="1" w:styleId="Buletfigquadro">
    <w:name w:val="Bulet_fig_quadro"/>
    <w:uiPriority w:val="1"/>
    <w:semiHidden/>
    <w:locked/>
    <w:rsid w:val="00CB1DCC"/>
  </w:style>
  <w:style w:type="character" w:customStyle="1" w:styleId="BuletTN4">
    <w:name w:val="Bulet_T_N4"/>
    <w:uiPriority w:val="1"/>
    <w:semiHidden/>
    <w:locked/>
    <w:rsid w:val="00CB1DCC"/>
  </w:style>
  <w:style w:type="character" w:customStyle="1" w:styleId="BuletTitDestaque1">
    <w:name w:val="Bulet_Tit_Destaque_1"/>
    <w:uiPriority w:val="1"/>
    <w:semiHidden/>
    <w:locked/>
    <w:rsid w:val="00CB1DCC"/>
  </w:style>
  <w:style w:type="character" w:customStyle="1" w:styleId="BuletTitDestaque2">
    <w:name w:val="Bulet_Tit_Destaque_2"/>
    <w:uiPriority w:val="1"/>
    <w:semiHidden/>
    <w:locked/>
    <w:rsid w:val="00CB1DCC"/>
  </w:style>
  <w:style w:type="character" w:customStyle="1" w:styleId="CCitacaoCxA">
    <w:name w:val="C_Citacao_CxA"/>
    <w:uiPriority w:val="1"/>
    <w:semiHidden/>
    <w:locked/>
    <w:rsid w:val="00CB1DCC"/>
  </w:style>
  <w:style w:type="character" w:customStyle="1" w:styleId="Citalico">
    <w:name w:val="C_italico"/>
    <w:uiPriority w:val="1"/>
    <w:semiHidden/>
    <w:locked/>
    <w:rsid w:val="00CB1DCC"/>
  </w:style>
  <w:style w:type="character" w:customStyle="1" w:styleId="CmediumCxA">
    <w:name w:val="C_medium_CxA"/>
    <w:uiPriority w:val="1"/>
    <w:semiHidden/>
    <w:locked/>
    <w:rsid w:val="00CB1DCC"/>
  </w:style>
  <w:style w:type="character" w:customStyle="1" w:styleId="CSumarioCap">
    <w:name w:val="C_Sumario_Cap"/>
    <w:uiPriority w:val="1"/>
    <w:semiHidden/>
    <w:locked/>
    <w:rsid w:val="00CB1DCC"/>
  </w:style>
  <w:style w:type="character" w:customStyle="1" w:styleId="CSumarioMedio">
    <w:name w:val="C_Sumario_Medio"/>
    <w:uiPriority w:val="1"/>
    <w:semiHidden/>
    <w:locked/>
    <w:rsid w:val="00CB1DCC"/>
  </w:style>
  <w:style w:type="character" w:customStyle="1" w:styleId="CSymbol">
    <w:name w:val="C_Symbol"/>
    <w:uiPriority w:val="1"/>
    <w:semiHidden/>
    <w:locked/>
    <w:rsid w:val="00CB1DCC"/>
  </w:style>
  <w:style w:type="character" w:customStyle="1" w:styleId="LegFigura">
    <w:name w:val="Leg_Figura"/>
    <w:uiPriority w:val="1"/>
    <w:semiHidden/>
    <w:locked/>
    <w:rsid w:val="00CB1DCC"/>
  </w:style>
  <w:style w:type="character" w:customStyle="1" w:styleId="LegQuadro">
    <w:name w:val="Leg_Quadro"/>
    <w:uiPriority w:val="1"/>
    <w:semiHidden/>
    <w:locked/>
    <w:rsid w:val="00CB1DCC"/>
  </w:style>
  <w:style w:type="character" w:customStyle="1" w:styleId="MAtividade">
    <w:name w:val="M_Atividade"/>
    <w:uiPriority w:val="1"/>
    <w:semiHidden/>
    <w:locked/>
    <w:rsid w:val="00CB1DCC"/>
  </w:style>
  <w:style w:type="character" w:customStyle="1" w:styleId="QCxA">
    <w:name w:val="Q_CxA"/>
    <w:uiPriority w:val="1"/>
    <w:semiHidden/>
    <w:locked/>
    <w:rsid w:val="00CB1DCC"/>
  </w:style>
  <w:style w:type="character" w:styleId="TtulodoLivro">
    <w:name w:val="Book Title"/>
    <w:basedOn w:val="Fontepargpadro"/>
    <w:uiPriority w:val="33"/>
    <w:qFormat/>
    <w:locked/>
    <w:rsid w:val="00E51120"/>
    <w:rPr>
      <w:b/>
      <w:bCs/>
      <w:smallCaps/>
      <w:spacing w:val="5"/>
    </w:rPr>
  </w:style>
  <w:style w:type="paragraph" w:customStyle="1" w:styleId="Default">
    <w:name w:val="Default"/>
    <w:uiPriority w:val="99"/>
    <w:semiHidden/>
    <w:locked/>
    <w:rsid w:val="00E535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FF0000"/>
      <w:sz w:val="24"/>
      <w:szCs w:val="24"/>
    </w:rPr>
  </w:style>
  <w:style w:type="character" w:styleId="Refdecomentrio">
    <w:name w:val="annotation reference"/>
    <w:basedOn w:val="Fontepargpadro"/>
    <w:uiPriority w:val="99"/>
    <w:locked/>
    <w:rsid w:val="00811D1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locked/>
    <w:rsid w:val="00811D1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209B0"/>
    <w:rPr>
      <w:rFonts w:ascii="Lucida Sans Typewriter" w:hAnsi="Lucida Sans Typewriter"/>
      <w:color w:val="FF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locked/>
    <w:rsid w:val="00811D1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1F3E"/>
    <w:rPr>
      <w:rFonts w:ascii="Lucida Sans Typewriter" w:hAnsi="Lucida Sans Typewriter"/>
      <w:b/>
      <w:bCs/>
      <w:color w:val="FF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locked/>
    <w:rsid w:val="00811D1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1F3E"/>
    <w:rPr>
      <w:rFonts w:ascii="Tahoma" w:hAnsi="Tahoma" w:cs="Tahoma"/>
      <w:color w:val="FF0000"/>
      <w:sz w:val="16"/>
      <w:szCs w:val="16"/>
    </w:rPr>
  </w:style>
  <w:style w:type="paragraph" w:customStyle="1" w:styleId="QMTxt">
    <w:name w:val="Q_M_Txt"/>
    <w:basedOn w:val="TN2"/>
    <w:uiPriority w:val="99"/>
    <w:semiHidden/>
    <w:locked/>
    <w:rsid w:val="00DA4C10"/>
  </w:style>
  <w:style w:type="paragraph" w:customStyle="1" w:styleId="CIntroducao">
    <w:name w:val="C_Introducao"/>
    <w:basedOn w:val="TN2"/>
    <w:rsid w:val="000A5307"/>
    <w:pPr>
      <w:spacing w:before="0" w:after="0" w:line="288" w:lineRule="auto"/>
      <w:ind w:left="284" w:right="284" w:firstLine="198"/>
      <w:outlineLvl w:val="9"/>
    </w:pPr>
    <w:rPr>
      <w:sz w:val="18"/>
    </w:rPr>
  </w:style>
  <w:style w:type="paragraph" w:customStyle="1" w:styleId="Ncabecalho">
    <w:name w:val="N_cabecalho"/>
    <w:basedOn w:val="TN2"/>
    <w:semiHidden/>
    <w:locked/>
    <w:rsid w:val="0069310F"/>
    <w:pPr>
      <w:spacing w:before="0" w:line="240" w:lineRule="auto"/>
    </w:pPr>
  </w:style>
  <w:style w:type="paragraph" w:customStyle="1" w:styleId="NPaginacao">
    <w:name w:val="N_Paginacao"/>
    <w:basedOn w:val="TN2"/>
    <w:semiHidden/>
    <w:locked/>
    <w:rsid w:val="0069310F"/>
    <w:pPr>
      <w:spacing w:before="0" w:line="240" w:lineRule="auto"/>
    </w:pPr>
  </w:style>
  <w:style w:type="paragraph" w:customStyle="1" w:styleId="QMAlfa">
    <w:name w:val="Q_M_Alfa"/>
    <w:basedOn w:val="MOrdemletra"/>
    <w:next w:val="QTxt"/>
    <w:rsid w:val="00583DB7"/>
    <w:pPr>
      <w:pBdr>
        <w:left w:val="none" w:sz="0" w:space="0" w:color="auto"/>
      </w:pBdr>
      <w:shd w:val="clear" w:color="auto" w:fill="ECF3FA"/>
      <w:spacing w:line="240" w:lineRule="auto"/>
    </w:pPr>
    <w:rPr>
      <w:rFonts w:ascii="Arial" w:hAnsi="Arial"/>
    </w:rPr>
  </w:style>
  <w:style w:type="paragraph" w:customStyle="1" w:styleId="QMNum">
    <w:name w:val="Q_M_Num"/>
    <w:next w:val="QTxt"/>
    <w:rsid w:val="00583DB7"/>
    <w:pPr>
      <w:numPr>
        <w:numId w:val="7"/>
      </w:numPr>
      <w:shd w:val="clear" w:color="auto" w:fill="ECF3FA"/>
    </w:pPr>
    <w:rPr>
      <w:rFonts w:ascii="Arial" w:eastAsiaTheme="minorEastAsia" w:hAnsi="Arial"/>
      <w:color w:val="000000" w:themeColor="text1"/>
      <w:sz w:val="20"/>
      <w:szCs w:val="24"/>
    </w:rPr>
  </w:style>
  <w:style w:type="paragraph" w:customStyle="1" w:styleId="QMPergunta">
    <w:name w:val="Q_M_Pergunta"/>
    <w:basedOn w:val="Normal"/>
    <w:qFormat/>
    <w:rsid w:val="00D77C21"/>
    <w:pPr>
      <w:numPr>
        <w:numId w:val="3"/>
      </w:numPr>
      <w:shd w:val="clear" w:color="auto" w:fill="CCFF66"/>
      <w:spacing w:before="240"/>
      <w:ind w:left="714" w:hanging="357"/>
    </w:pPr>
    <w:rPr>
      <w:rFonts w:ascii="Arial" w:hAnsi="Arial"/>
      <w:sz w:val="20"/>
    </w:rPr>
  </w:style>
  <w:style w:type="paragraph" w:customStyle="1" w:styleId="QMResposta">
    <w:name w:val="Q_M_Resposta"/>
    <w:basedOn w:val="QMPergunta"/>
    <w:qFormat/>
    <w:rsid w:val="002B1F10"/>
    <w:pPr>
      <w:numPr>
        <w:numId w:val="4"/>
      </w:numPr>
      <w:shd w:val="clear" w:color="auto" w:fill="99FF99"/>
      <w:spacing w:before="120"/>
      <w:ind w:left="1077" w:hanging="357"/>
    </w:pPr>
    <w:rPr>
      <w:sz w:val="18"/>
    </w:rPr>
  </w:style>
  <w:style w:type="paragraph" w:customStyle="1" w:styleId="TPSSectionData">
    <w:name w:val="TPS Section Data"/>
    <w:basedOn w:val="TPSMarkupBase"/>
    <w:next w:val="Normal"/>
    <w:uiPriority w:val="1"/>
    <w:semiHidden/>
    <w:rsid w:val="00691CE4"/>
    <w:pPr>
      <w:shd w:val="clear" w:color="auto" w:fill="87A982"/>
    </w:pPr>
  </w:style>
  <w:style w:type="paragraph" w:customStyle="1" w:styleId="TPSMarkupBase">
    <w:name w:val="TPS Markup Base"/>
    <w:uiPriority w:val="99"/>
    <w:semiHidden/>
    <w:rsid w:val="00691CE4"/>
    <w:pPr>
      <w:spacing w:after="0" w:line="300" w:lineRule="auto"/>
    </w:pPr>
    <w:rPr>
      <w:rFonts w:ascii="Arial" w:eastAsia="Times New Roman" w:hAnsi="Arial" w:cs="Times New Roman"/>
      <w:color w:val="2F275B"/>
      <w:sz w:val="18"/>
      <w:szCs w:val="24"/>
      <w:lang w:val="en-US"/>
    </w:rPr>
  </w:style>
  <w:style w:type="paragraph" w:customStyle="1" w:styleId="QReferencias">
    <w:name w:val="Q_Referencias"/>
    <w:basedOn w:val="Normal"/>
    <w:qFormat/>
    <w:rsid w:val="00201856"/>
    <w:pPr>
      <w:shd w:val="clear" w:color="auto" w:fill="ECF3FA"/>
      <w:spacing w:before="240" w:after="240" w:line="288" w:lineRule="auto"/>
    </w:pPr>
    <w:rPr>
      <w:rFonts w:ascii="Arial" w:hAnsi="Arial"/>
      <w:sz w:val="20"/>
    </w:rPr>
  </w:style>
  <w:style w:type="paragraph" w:customStyle="1" w:styleId="TN1">
    <w:name w:val="T_N1"/>
    <w:qFormat/>
    <w:rsid w:val="00EC1EC1"/>
    <w:pPr>
      <w:spacing w:before="360" w:after="120"/>
      <w:outlineLvl w:val="0"/>
    </w:pPr>
    <w:rPr>
      <w:rFonts w:ascii="Arial" w:eastAsiaTheme="minorEastAsia" w:hAnsi="Arial"/>
      <w:color w:val="000000" w:themeColor="text1"/>
      <w:sz w:val="44"/>
      <w:szCs w:val="24"/>
    </w:rPr>
  </w:style>
  <w:style w:type="paragraph" w:customStyle="1" w:styleId="TPSElementData">
    <w:name w:val="TPS Element Data"/>
    <w:basedOn w:val="Normal"/>
    <w:next w:val="Normal"/>
    <w:uiPriority w:val="1"/>
    <w:rsid w:val="00271900"/>
    <w:pPr>
      <w:shd w:val="clear" w:color="auto" w:fill="C9D5B3"/>
      <w:spacing w:line="300" w:lineRule="auto"/>
    </w:pPr>
    <w:rPr>
      <w:rFonts w:ascii="Arial" w:eastAsia="Times New Roman" w:hAnsi="Arial" w:cs="Times New Roman"/>
      <w:color w:val="2F275B"/>
      <w:sz w:val="18"/>
      <w:lang w:val="en-US"/>
    </w:rPr>
  </w:style>
  <w:style w:type="character" w:customStyle="1" w:styleId="TPSClickField">
    <w:name w:val="TPS Click Field"/>
    <w:uiPriority w:val="1"/>
    <w:semiHidden/>
    <w:rsid w:val="00317AB5"/>
    <w:rPr>
      <w:rFonts w:ascii="Arial" w:eastAsia="Times New Roman" w:hAnsi="Arial" w:cs="Times New Roman"/>
      <w:i/>
      <w:noProof w:val="0"/>
      <w:color w:val="0000FF"/>
      <w:sz w:val="18"/>
      <w:szCs w:val="24"/>
      <w:lang w:val="en-AU"/>
    </w:rPr>
  </w:style>
  <w:style w:type="character" w:customStyle="1" w:styleId="TPSElementRef">
    <w:name w:val="TPS Element Ref"/>
    <w:uiPriority w:val="99"/>
    <w:semiHidden/>
    <w:rsid w:val="00914FEE"/>
    <w:rPr>
      <w:rFonts w:ascii="Arial" w:eastAsia="Times New Roman" w:hAnsi="Arial" w:cs="Times New Roman"/>
      <w:b/>
      <w:noProof w:val="0"/>
      <w:color w:val="2F275B"/>
      <w:sz w:val="18"/>
      <w:szCs w:val="24"/>
      <w:shd w:val="clear" w:color="auto" w:fill="C9D5B3"/>
      <w:lang w:val="en-AU"/>
    </w:rPr>
  </w:style>
  <w:style w:type="paragraph" w:customStyle="1" w:styleId="QMItem">
    <w:name w:val="Q_M_Item"/>
    <w:next w:val="QTxt"/>
    <w:rsid w:val="00583DB7"/>
    <w:pPr>
      <w:numPr>
        <w:numId w:val="6"/>
      </w:numPr>
      <w:shd w:val="clear" w:color="auto" w:fill="ECF3FA"/>
    </w:pPr>
    <w:rPr>
      <w:rFonts w:ascii="Arial" w:eastAsiaTheme="minorEastAsia" w:hAnsi="Arial"/>
      <w:color w:val="000000" w:themeColor="text1"/>
      <w:sz w:val="20"/>
      <w:szCs w:val="24"/>
    </w:rPr>
  </w:style>
  <w:style w:type="character" w:customStyle="1" w:styleId="BoldQ">
    <w:name w:val="_Bold_Q"/>
    <w:basedOn w:val="BoldTxt"/>
    <w:rsid w:val="001B388C"/>
    <w:rPr>
      <w:rFonts w:ascii="Times New Roman" w:hAnsi="Times New Roman"/>
      <w:b/>
      <w:color w:val="000000" w:themeColor="text1"/>
      <w:bdr w:val="single" w:sz="4" w:space="0" w:color="auto"/>
      <w:shd w:val="clear" w:color="auto" w:fill="D3D3D3"/>
    </w:rPr>
  </w:style>
  <w:style w:type="character" w:customStyle="1" w:styleId="ItalicoQLight">
    <w:name w:val="_Italico_Q_Light"/>
    <w:basedOn w:val="ItalicoTxt"/>
    <w:rsid w:val="001B388C"/>
    <w:rPr>
      <w:i/>
      <w:color w:val="000000" w:themeColor="text1"/>
      <w:bdr w:val="single" w:sz="8" w:space="0" w:color="auto"/>
      <w:shd w:val="clear" w:color="auto" w:fill="EAEAEA"/>
    </w:rPr>
  </w:style>
  <w:style w:type="character" w:styleId="nfase">
    <w:name w:val="Emphasis"/>
    <w:basedOn w:val="Fontepargpadro"/>
    <w:uiPriority w:val="20"/>
    <w:qFormat/>
    <w:locked/>
    <w:rsid w:val="00F6099B"/>
    <w:rPr>
      <w:i/>
      <w:iCs/>
    </w:rPr>
  </w:style>
  <w:style w:type="paragraph" w:customStyle="1" w:styleId="MIntroducao">
    <w:name w:val="M_Introducao"/>
    <w:qFormat/>
    <w:rsid w:val="00583DB7"/>
    <w:pPr>
      <w:numPr>
        <w:numId w:val="5"/>
      </w:numPr>
      <w:pBdr>
        <w:left w:val="single" w:sz="2" w:space="4" w:color="auto"/>
      </w:pBdr>
      <w:ind w:left="924" w:right="284" w:hanging="357"/>
    </w:pPr>
    <w:rPr>
      <w:rFonts w:ascii="Arial" w:eastAsiaTheme="minorEastAsia" w:hAnsi="Arial"/>
      <w:color w:val="000000" w:themeColor="text1"/>
      <w:sz w:val="18"/>
      <w:szCs w:val="24"/>
    </w:rPr>
  </w:style>
  <w:style w:type="paragraph" w:customStyle="1" w:styleId="QMItemN2">
    <w:name w:val="Q_M_Item_N2"/>
    <w:basedOn w:val="QMItem"/>
    <w:rsid w:val="002012D2"/>
    <w:pPr>
      <w:ind w:left="1264" w:hanging="357"/>
    </w:pPr>
  </w:style>
  <w:style w:type="paragraph" w:customStyle="1" w:styleId="CReferencias">
    <w:name w:val="C_Referencias"/>
    <w:basedOn w:val="Normal"/>
    <w:uiPriority w:val="1"/>
    <w:semiHidden/>
    <w:locked/>
    <w:rsid w:val="00EE4D8E"/>
  </w:style>
  <w:style w:type="paragraph" w:customStyle="1" w:styleId="CTemas">
    <w:name w:val="C_Temas"/>
    <w:basedOn w:val="Normal"/>
    <w:uiPriority w:val="1"/>
    <w:semiHidden/>
    <w:locked/>
    <w:rsid w:val="00EE4D8E"/>
  </w:style>
  <w:style w:type="paragraph" w:customStyle="1" w:styleId="Ctxt-creditos">
    <w:name w:val="C_txt_-creditos"/>
    <w:basedOn w:val="Normal"/>
    <w:semiHidden/>
    <w:locked/>
    <w:rsid w:val="00EE4D8E"/>
  </w:style>
  <w:style w:type="paragraph" w:customStyle="1" w:styleId="MTemas">
    <w:name w:val="M_Temas"/>
    <w:basedOn w:val="Normal"/>
    <w:uiPriority w:val="1"/>
    <w:semiHidden/>
    <w:locked/>
    <w:rsid w:val="00EE4D8E"/>
  </w:style>
  <w:style w:type="paragraph" w:customStyle="1" w:styleId="TAutor">
    <w:name w:val="T_Autor"/>
    <w:basedOn w:val="Normal"/>
    <w:uiPriority w:val="1"/>
    <w:semiHidden/>
    <w:locked/>
    <w:rsid w:val="00EE4D8E"/>
  </w:style>
  <w:style w:type="paragraph" w:customStyle="1" w:styleId="TIniciais">
    <w:name w:val="T_Iniciais"/>
    <w:basedOn w:val="Normal"/>
    <w:semiHidden/>
    <w:locked/>
    <w:rsid w:val="00EE4D8E"/>
  </w:style>
  <w:style w:type="character" w:customStyle="1" w:styleId="CAtividades">
    <w:name w:val="C_Atividades"/>
    <w:uiPriority w:val="1"/>
    <w:semiHidden/>
    <w:locked/>
    <w:rsid w:val="00EE4D8E"/>
  </w:style>
  <w:style w:type="character" w:customStyle="1" w:styleId="CSemiCondensed-Italic">
    <w:name w:val="C_SemiCondensed-Italic"/>
    <w:uiPriority w:val="1"/>
    <w:semiHidden/>
    <w:locked/>
    <w:rsid w:val="00EE4D8E"/>
  </w:style>
  <w:style w:type="character" w:customStyle="1" w:styleId="MAbertura">
    <w:name w:val="M_Abertura"/>
    <w:semiHidden/>
    <w:locked/>
    <w:rsid w:val="00EE4D8E"/>
  </w:style>
  <w:style w:type="paragraph" w:customStyle="1" w:styleId="TCap">
    <w:name w:val="T_Cap"/>
    <w:semiHidden/>
    <w:locked/>
    <w:rsid w:val="00EE4D8E"/>
    <w:pPr>
      <w:spacing w:after="200" w:line="276" w:lineRule="auto"/>
    </w:pPr>
    <w:rPr>
      <w:rFonts w:ascii="Arial" w:hAnsi="Arial"/>
      <w:b/>
      <w:color w:val="000000" w:themeColor="text1"/>
      <w:sz w:val="40"/>
    </w:rPr>
  </w:style>
  <w:style w:type="table" w:customStyle="1" w:styleId="TabeladeGrade2-nfase31">
    <w:name w:val="Tabela de Grade 2 - Ênfase 31"/>
    <w:basedOn w:val="Tabelanormal"/>
    <w:uiPriority w:val="47"/>
    <w:locked/>
    <w:rsid w:val="00EE4D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PSTable">
    <w:name w:val="TPS Table"/>
    <w:basedOn w:val="TPSMarkupBase"/>
    <w:next w:val="Normal"/>
    <w:uiPriority w:val="1"/>
    <w:semiHidden/>
    <w:rsid w:val="00E9472C"/>
    <w:pPr>
      <w:pBdr>
        <w:top w:val="single" w:sz="2" w:space="3" w:color="auto"/>
      </w:pBdr>
      <w:shd w:val="clear" w:color="auto" w:fill="C0AB87"/>
    </w:pPr>
    <w:rPr>
      <w:b/>
    </w:rPr>
  </w:style>
  <w:style w:type="table" w:styleId="Tabelacomgrade">
    <w:name w:val="Table Grid"/>
    <w:basedOn w:val="Tabelanormal"/>
    <w:uiPriority w:val="39"/>
    <w:locked/>
    <w:rsid w:val="00917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E4D0F"/>
    <w:rPr>
      <w:rFonts w:ascii="Arial" w:eastAsiaTheme="majorEastAsia" w:hAnsi="Arial" w:cstheme="majorBidi"/>
      <w:color w:val="525252" w:themeColor="accent3" w:themeShade="80"/>
      <w:sz w:val="44"/>
      <w:szCs w:val="32"/>
    </w:rPr>
  </w:style>
  <w:style w:type="character" w:customStyle="1" w:styleId="Ttulo2Char">
    <w:name w:val="Título 2 Char"/>
    <w:basedOn w:val="Fontepargpadro"/>
    <w:link w:val="Ttulo2"/>
    <w:uiPriority w:val="1"/>
    <w:rsid w:val="001E4D0F"/>
    <w:rPr>
      <w:rFonts w:ascii="Arial" w:eastAsiaTheme="majorEastAsia" w:hAnsi="Arial" w:cstheme="majorBidi"/>
      <w:bCs/>
      <w:color w:val="525252" w:themeColor="accent3" w:themeShade="80"/>
      <w:sz w:val="36"/>
      <w:szCs w:val="26"/>
    </w:rPr>
  </w:style>
  <w:style w:type="character" w:styleId="Forte">
    <w:name w:val="Strong"/>
    <w:basedOn w:val="Fontepargpadro"/>
    <w:uiPriority w:val="22"/>
    <w:qFormat/>
    <w:locked/>
    <w:rsid w:val="00706646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locked/>
    <w:rsid w:val="004469EE"/>
    <w:pPr>
      <w:spacing w:before="120" w:after="120" w:line="360" w:lineRule="auto"/>
      <w:ind w:left="2268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rsid w:val="00B209B0"/>
    <w:rPr>
      <w:rFonts w:ascii="Times New Roman" w:hAnsi="Times New Roman" w:cs="Times New Roman"/>
      <w:sz w:val="20"/>
      <w:szCs w:val="20"/>
    </w:rPr>
  </w:style>
  <w:style w:type="paragraph" w:customStyle="1" w:styleId="TCapNum">
    <w:name w:val="T_CapNum"/>
    <w:basedOn w:val="Normal"/>
    <w:uiPriority w:val="99"/>
    <w:semiHidden/>
    <w:locked/>
    <w:rsid w:val="00A01513"/>
    <w:pPr>
      <w:spacing w:after="200" w:line="276" w:lineRule="auto"/>
    </w:pPr>
    <w:rPr>
      <w:rFonts w:ascii="Arial" w:hAnsi="Arial"/>
      <w:b/>
      <w:sz w:val="40"/>
    </w:rPr>
  </w:style>
  <w:style w:type="paragraph" w:styleId="Legenda">
    <w:name w:val="caption"/>
    <w:basedOn w:val="Normal"/>
    <w:next w:val="Normal"/>
    <w:uiPriority w:val="35"/>
    <w:semiHidden/>
    <w:qFormat/>
    <w:locked/>
    <w:rsid w:val="00A01513"/>
    <w:pPr>
      <w:jc w:val="both"/>
    </w:pPr>
    <w:rPr>
      <w:rFonts w:ascii="Times New Roman" w:eastAsia="Times New Roman" w:hAnsi="Times New Roman" w:cs="Times New Roman"/>
      <w:bCs/>
      <w:sz w:val="20"/>
      <w:szCs w:val="20"/>
      <w:lang w:eastAsia="pt-BR"/>
    </w:rPr>
  </w:style>
  <w:style w:type="paragraph" w:styleId="Sumrio1">
    <w:name w:val="toc 1"/>
    <w:basedOn w:val="Normal"/>
    <w:next w:val="Normal"/>
    <w:autoRedefine/>
    <w:uiPriority w:val="39"/>
    <w:semiHidden/>
    <w:locked/>
    <w:rsid w:val="00A01513"/>
    <w:pPr>
      <w:tabs>
        <w:tab w:val="right" w:leader="dot" w:pos="8494"/>
      </w:tabs>
      <w:spacing w:after="120"/>
      <w:jc w:val="both"/>
    </w:pPr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Ttulo3Char">
    <w:name w:val="Título 3 Char"/>
    <w:basedOn w:val="Fontepargpadro"/>
    <w:link w:val="Ttulo3"/>
    <w:uiPriority w:val="1"/>
    <w:rsid w:val="001E4D0F"/>
    <w:rPr>
      <w:rFonts w:ascii="Arial" w:eastAsiaTheme="majorEastAsia" w:hAnsi="Arial" w:cstheme="majorBidi"/>
      <w:bCs/>
      <w:color w:val="525252" w:themeColor="accent3" w:themeShade="80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1"/>
    <w:rsid w:val="001E4D0F"/>
    <w:rPr>
      <w:rFonts w:ascii="Arial" w:eastAsia="Times New Roman" w:hAnsi="Arial" w:cs="Times New Roman"/>
      <w:sz w:val="24"/>
      <w:szCs w:val="20"/>
    </w:rPr>
  </w:style>
  <w:style w:type="character" w:customStyle="1" w:styleId="Ttulo5Char">
    <w:name w:val="Título 5 Char"/>
    <w:basedOn w:val="Fontepargpadro"/>
    <w:link w:val="Ttulo5"/>
    <w:uiPriority w:val="1"/>
    <w:rsid w:val="001E4D0F"/>
    <w:rPr>
      <w:rFonts w:ascii="Arial" w:eastAsia="Times New Roman" w:hAnsi="Arial" w:cs="Times New Roman"/>
      <w:sz w:val="20"/>
      <w:szCs w:val="2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F31F3E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F31F3E"/>
    <w:rPr>
      <w:rFonts w:ascii="Times New Roman" w:eastAsia="Times New Roman" w:hAnsi="Times New Roman" w:cs="Times New Roman"/>
      <w:sz w:val="28"/>
      <w:szCs w:val="2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F31F3E"/>
    <w:rPr>
      <w:rFonts w:ascii="Times New Roman" w:eastAsia="Times New Roman" w:hAnsi="Times New Roman" w:cs="Times New Roman"/>
      <w:b/>
      <w:bCs/>
      <w:sz w:val="28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F31F3E"/>
    <w:rPr>
      <w:rFonts w:ascii="Times New Roman" w:eastAsia="Times New Roman" w:hAnsi="Times New Roman" w:cs="Times New Roman"/>
      <w:b/>
      <w:color w:val="000000"/>
      <w:sz w:val="28"/>
      <w:szCs w:val="20"/>
    </w:rPr>
  </w:style>
  <w:style w:type="paragraph" w:styleId="Reviso">
    <w:name w:val="Revision"/>
    <w:hidden/>
    <w:uiPriority w:val="99"/>
    <w:semiHidden/>
    <w:rsid w:val="00983339"/>
    <w:pPr>
      <w:spacing w:after="0" w:line="240" w:lineRule="auto"/>
    </w:pPr>
    <w:rPr>
      <w:rFonts w:ascii="Lucida Sans Typewriter" w:hAnsi="Lucida Sans Typewriter"/>
      <w:color w:val="FF0000"/>
    </w:rPr>
  </w:style>
  <w:style w:type="paragraph" w:customStyle="1" w:styleId="Captulo">
    <w:name w:val="Capítulo"/>
    <w:basedOn w:val="Normal"/>
    <w:autoRedefine/>
    <w:uiPriority w:val="99"/>
    <w:semiHidden/>
    <w:locked/>
    <w:rsid w:val="00983339"/>
    <w:pPr>
      <w:pageBreakBefore/>
      <w:widowControl w:val="0"/>
      <w:spacing w:before="1440" w:after="480" w:line="480" w:lineRule="auto"/>
      <w:jc w:val="both"/>
    </w:pPr>
    <w:rPr>
      <w:rFonts w:ascii="Times New Roman" w:eastAsia="Times New Roman" w:hAnsi="Times New Roman" w:cs="Times New Roman"/>
      <w:b/>
      <w:sz w:val="52"/>
      <w:szCs w:val="20"/>
    </w:rPr>
  </w:style>
  <w:style w:type="paragraph" w:customStyle="1" w:styleId="Subseo">
    <w:name w:val="Subseção"/>
    <w:basedOn w:val="Normal"/>
    <w:uiPriority w:val="99"/>
    <w:semiHidden/>
    <w:locked/>
    <w:rsid w:val="00983339"/>
    <w:pPr>
      <w:spacing w:before="280" w:after="280" w:line="48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Recuodecorpodetexto2">
    <w:name w:val="Body Text Indent 2"/>
    <w:basedOn w:val="Normal"/>
    <w:link w:val="Recuodecorpodetexto2Char"/>
    <w:uiPriority w:val="99"/>
    <w:semiHidden/>
    <w:locked/>
    <w:rsid w:val="00983339"/>
    <w:pPr>
      <w:spacing w:line="360" w:lineRule="auto"/>
      <w:ind w:left="-142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F31F3E"/>
    <w:rPr>
      <w:rFonts w:ascii="Times New Roman" w:eastAsia="Times New Roman" w:hAnsi="Times New Roman" w:cs="Times New Roman"/>
      <w:sz w:val="24"/>
      <w:szCs w:val="20"/>
    </w:rPr>
  </w:style>
  <w:style w:type="character" w:styleId="HiperlinkVisitado">
    <w:name w:val="FollowedHyperlink"/>
    <w:uiPriority w:val="99"/>
    <w:semiHidden/>
    <w:locked/>
    <w:rsid w:val="00983339"/>
    <w:rPr>
      <w:color w:val="800080"/>
      <w:u w:val="single"/>
    </w:rPr>
  </w:style>
  <w:style w:type="character" w:styleId="Nmerodepgina">
    <w:name w:val="page number"/>
    <w:basedOn w:val="Fontepargpadro"/>
    <w:uiPriority w:val="99"/>
    <w:semiHidden/>
    <w:locked/>
    <w:rsid w:val="00983339"/>
  </w:style>
  <w:style w:type="paragraph" w:customStyle="1" w:styleId="Seo">
    <w:name w:val="Seção"/>
    <w:basedOn w:val="Normal"/>
    <w:autoRedefine/>
    <w:uiPriority w:val="99"/>
    <w:semiHidden/>
    <w:locked/>
    <w:rsid w:val="00983339"/>
    <w:pPr>
      <w:spacing w:before="480" w:after="240" w:line="480" w:lineRule="auto"/>
      <w:jc w:val="both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Sumrio">
    <w:name w:val="Sumário"/>
    <w:basedOn w:val="Captulo"/>
    <w:uiPriority w:val="99"/>
    <w:semiHidden/>
    <w:locked/>
    <w:rsid w:val="00983339"/>
    <w:pPr>
      <w:widowControl/>
      <w:spacing w:after="600"/>
    </w:pPr>
  </w:style>
  <w:style w:type="paragraph" w:styleId="Sumrio2">
    <w:name w:val="toc 2"/>
    <w:basedOn w:val="Normal"/>
    <w:next w:val="Normal"/>
    <w:autoRedefine/>
    <w:uiPriority w:val="39"/>
    <w:semiHidden/>
    <w:locked/>
    <w:rsid w:val="00983339"/>
    <w:pPr>
      <w:spacing w:after="120"/>
      <w:jc w:val="both"/>
    </w:pPr>
    <w:rPr>
      <w:rFonts w:ascii="Times New Roman" w:eastAsia="Times New Roman" w:hAnsi="Times New Roman" w:cs="Times New Roman"/>
      <w:bCs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locked/>
    <w:rsid w:val="00983339"/>
    <w:pPr>
      <w:spacing w:line="480" w:lineRule="auto"/>
      <w:jc w:val="both"/>
    </w:pPr>
    <w:rPr>
      <w:rFonts w:ascii="Times New Roman" w:eastAsia="Times New Roman" w:hAnsi="Times New Roman" w:cs="Times New Roman"/>
      <w:i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F31F3E"/>
    <w:rPr>
      <w:rFonts w:ascii="Times New Roman" w:eastAsia="Times New Roman" w:hAnsi="Times New Roman" w:cs="Times New Roman"/>
      <w:i/>
      <w:sz w:val="24"/>
      <w:szCs w:val="20"/>
    </w:rPr>
  </w:style>
  <w:style w:type="paragraph" w:styleId="CabealhodoSumrio">
    <w:name w:val="TOC Heading"/>
    <w:basedOn w:val="Ttulo1"/>
    <w:next w:val="Normal"/>
    <w:uiPriority w:val="39"/>
    <w:semiHidden/>
    <w:qFormat/>
    <w:locked/>
    <w:rsid w:val="00983339"/>
    <w:pPr>
      <w:outlineLvl w:val="9"/>
    </w:pPr>
    <w:rPr>
      <w:rFonts w:ascii="Calibri Light" w:eastAsia="Times New Roman" w:hAnsi="Calibri Light" w:cs="Times New Roman"/>
      <w:color w:val="2E74B5"/>
      <w:lang w:eastAsia="pt-BR"/>
    </w:rPr>
  </w:style>
  <w:style w:type="paragraph" w:customStyle="1" w:styleId="Subsubseo">
    <w:name w:val="Subsubseção"/>
    <w:basedOn w:val="Normal"/>
    <w:uiPriority w:val="99"/>
    <w:semiHidden/>
    <w:locked/>
    <w:rsid w:val="00983339"/>
    <w:pPr>
      <w:spacing w:after="200" w:line="252" w:lineRule="auto"/>
      <w:jc w:val="both"/>
    </w:pPr>
    <w:rPr>
      <w:rFonts w:ascii="Cambria" w:eastAsia="Times New Roman" w:hAnsi="Cambria" w:cs="Times New Roman"/>
      <w:b/>
      <w:szCs w:val="20"/>
      <w:lang w:val="en-US" w:bidi="en-US"/>
    </w:rPr>
  </w:style>
  <w:style w:type="paragraph" w:styleId="Sumrio5">
    <w:name w:val="toc 5"/>
    <w:basedOn w:val="Normal"/>
    <w:next w:val="Normal"/>
    <w:autoRedefine/>
    <w:uiPriority w:val="99"/>
    <w:semiHidden/>
    <w:locked/>
    <w:rsid w:val="00983339"/>
    <w:pPr>
      <w:spacing w:line="480" w:lineRule="auto"/>
      <w:ind w:left="720"/>
      <w:jc w:val="both"/>
    </w:pPr>
    <w:rPr>
      <w:rFonts w:eastAsia="Times New Roman" w:cs="Times New Roman"/>
      <w:sz w:val="20"/>
      <w:szCs w:val="20"/>
      <w:lang w:eastAsia="pt-BR"/>
    </w:rPr>
  </w:style>
  <w:style w:type="paragraph" w:styleId="Sumrio6">
    <w:name w:val="toc 6"/>
    <w:basedOn w:val="Normal"/>
    <w:next w:val="Normal"/>
    <w:autoRedefine/>
    <w:uiPriority w:val="99"/>
    <w:semiHidden/>
    <w:locked/>
    <w:rsid w:val="00983339"/>
    <w:pPr>
      <w:spacing w:line="480" w:lineRule="auto"/>
      <w:ind w:left="960"/>
      <w:jc w:val="both"/>
    </w:pPr>
    <w:rPr>
      <w:rFonts w:eastAsia="Times New Roman" w:cs="Times New Roman"/>
      <w:sz w:val="20"/>
      <w:szCs w:val="20"/>
      <w:lang w:eastAsia="pt-BR"/>
    </w:rPr>
  </w:style>
  <w:style w:type="paragraph" w:styleId="Sumrio7">
    <w:name w:val="toc 7"/>
    <w:basedOn w:val="Normal"/>
    <w:next w:val="Normal"/>
    <w:autoRedefine/>
    <w:uiPriority w:val="99"/>
    <w:semiHidden/>
    <w:locked/>
    <w:rsid w:val="00983339"/>
    <w:pPr>
      <w:spacing w:line="480" w:lineRule="auto"/>
      <w:ind w:left="1200"/>
      <w:jc w:val="both"/>
    </w:pPr>
    <w:rPr>
      <w:rFonts w:eastAsia="Times New Roman" w:cs="Times New Roman"/>
      <w:sz w:val="20"/>
      <w:szCs w:val="20"/>
      <w:lang w:eastAsia="pt-BR"/>
    </w:rPr>
  </w:style>
  <w:style w:type="paragraph" w:styleId="Sumrio8">
    <w:name w:val="toc 8"/>
    <w:basedOn w:val="Normal"/>
    <w:next w:val="Normal"/>
    <w:autoRedefine/>
    <w:uiPriority w:val="99"/>
    <w:semiHidden/>
    <w:locked/>
    <w:rsid w:val="00983339"/>
    <w:pPr>
      <w:spacing w:line="480" w:lineRule="auto"/>
      <w:ind w:left="1440"/>
      <w:jc w:val="both"/>
    </w:pPr>
    <w:rPr>
      <w:rFonts w:eastAsia="Times New Roman" w:cs="Times New Roman"/>
      <w:sz w:val="20"/>
      <w:szCs w:val="20"/>
      <w:lang w:eastAsia="pt-BR"/>
    </w:rPr>
  </w:style>
  <w:style w:type="paragraph" w:styleId="Sumrio9">
    <w:name w:val="toc 9"/>
    <w:basedOn w:val="Normal"/>
    <w:next w:val="Normal"/>
    <w:autoRedefine/>
    <w:uiPriority w:val="99"/>
    <w:semiHidden/>
    <w:locked/>
    <w:rsid w:val="00983339"/>
    <w:pPr>
      <w:spacing w:line="480" w:lineRule="auto"/>
      <w:ind w:left="1680"/>
      <w:jc w:val="both"/>
    </w:pPr>
    <w:rPr>
      <w:rFonts w:eastAsia="Times New Roman" w:cs="Times New Roman"/>
      <w:sz w:val="20"/>
      <w:szCs w:val="20"/>
      <w:lang w:eastAsia="pt-BR"/>
    </w:rPr>
  </w:style>
  <w:style w:type="character" w:styleId="nfaseIntensa">
    <w:name w:val="Intense Emphasis"/>
    <w:basedOn w:val="nfase"/>
    <w:uiPriority w:val="21"/>
    <w:qFormat/>
    <w:locked/>
    <w:rsid w:val="00983339"/>
    <w:rPr>
      <w:b/>
      <w:i/>
      <w:iCs w:val="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locked/>
    <w:rsid w:val="00983339"/>
    <w:pPr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1F3E"/>
    <w:rPr>
      <w:rFonts w:ascii="Times New Roman" w:hAnsi="Times New Roman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locked/>
    <w:rsid w:val="00983339"/>
    <w:rPr>
      <w:vertAlign w:val="superscript"/>
    </w:rPr>
  </w:style>
  <w:style w:type="paragraph" w:customStyle="1" w:styleId="Figuras">
    <w:name w:val="Figuras"/>
    <w:basedOn w:val="Normal"/>
    <w:uiPriority w:val="99"/>
    <w:semiHidden/>
    <w:qFormat/>
    <w:locked/>
    <w:rsid w:val="00983339"/>
    <w:pPr>
      <w:jc w:val="both"/>
    </w:pPr>
    <w:rPr>
      <w:rFonts w:ascii="Times New Roman" w:eastAsia="Times New Roman" w:hAnsi="Times New Roman" w:cs="Times New Roman"/>
      <w:b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locked/>
    <w:rsid w:val="00FB6E25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B6E25"/>
    <w:rPr>
      <w:rFonts w:ascii="Lucida Sans Typewriter" w:hAnsi="Lucida Sans Typewriter"/>
      <w:color w:val="FF0000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locked/>
    <w:rsid w:val="00FB6E25"/>
    <w:rPr>
      <w:vertAlign w:val="superscript"/>
    </w:rPr>
  </w:style>
  <w:style w:type="paragraph" w:customStyle="1" w:styleId="COrganizadores">
    <w:name w:val="C_Organizadores"/>
    <w:basedOn w:val="CIntroducao"/>
    <w:rsid w:val="00585460"/>
    <w:pPr>
      <w:jc w:val="center"/>
    </w:pPr>
    <w:rPr>
      <w:b/>
      <w:sz w:val="28"/>
    </w:rPr>
  </w:style>
  <w:style w:type="paragraph" w:customStyle="1" w:styleId="CTitulacao">
    <w:name w:val="C_Titulacao"/>
    <w:basedOn w:val="COrganizadores"/>
    <w:rsid w:val="00E56A79"/>
    <w:rPr>
      <w:b w:val="0"/>
      <w:i/>
      <w:sz w:val="20"/>
    </w:rPr>
  </w:style>
  <w:style w:type="paragraph" w:customStyle="1" w:styleId="CTxtP1">
    <w:name w:val="C_TxtP1"/>
    <w:basedOn w:val="CTxt"/>
    <w:next w:val="CTxt"/>
    <w:qFormat/>
    <w:rsid w:val="00EE37FF"/>
    <w:pPr>
      <w:ind w:firstLine="0"/>
    </w:pPr>
  </w:style>
  <w:style w:type="paragraph" w:customStyle="1" w:styleId="CATAssuntos">
    <w:name w:val="CAT_Assuntos"/>
    <w:basedOn w:val="CTxtP1"/>
    <w:rsid w:val="00DB4D96"/>
  </w:style>
  <w:style w:type="paragraph" w:customStyle="1" w:styleId="CATAtributos">
    <w:name w:val="CAT_Atributos"/>
    <w:basedOn w:val="CTxtP1"/>
    <w:rsid w:val="00DB4D96"/>
  </w:style>
  <w:style w:type="paragraph" w:customStyle="1" w:styleId="CATAutoria">
    <w:name w:val="CAT_Autoria"/>
    <w:basedOn w:val="CTxtP1"/>
    <w:rsid w:val="00DB4D96"/>
  </w:style>
  <w:style w:type="paragraph" w:customStyle="1" w:styleId="CATBibliografia">
    <w:name w:val="CAT_Bibliografia"/>
    <w:basedOn w:val="CTxtP1"/>
    <w:rsid w:val="00E56A79"/>
  </w:style>
  <w:style w:type="paragraph" w:customStyle="1" w:styleId="CATBiblioteconomia">
    <w:name w:val="CAT_Biblioteconomia"/>
    <w:basedOn w:val="CTxtP1"/>
    <w:rsid w:val="00DB4D96"/>
  </w:style>
  <w:style w:type="paragraph" w:customStyle="1" w:styleId="CATCDU">
    <w:name w:val="CAT_CDU"/>
    <w:basedOn w:val="CTxtP1"/>
    <w:rsid w:val="00DB4D96"/>
  </w:style>
  <w:style w:type="paragraph" w:customStyle="1" w:styleId="CATISBN">
    <w:name w:val="CAT_ISBN"/>
    <w:basedOn w:val="CTxtP1"/>
    <w:rsid w:val="00DB4D96"/>
  </w:style>
  <w:style w:type="paragraph" w:customStyle="1" w:styleId="MCitacao">
    <w:name w:val="M_Citacao"/>
    <w:basedOn w:val="TPSSection"/>
    <w:uiPriority w:val="99"/>
    <w:semiHidden/>
    <w:locked/>
    <w:rsid w:val="00DB4D96"/>
  </w:style>
  <w:style w:type="paragraph" w:customStyle="1" w:styleId="MItemN2">
    <w:name w:val="M_Item_N2"/>
    <w:basedOn w:val="MItem"/>
    <w:rsid w:val="00BE5D5D"/>
    <w:pPr>
      <w:ind w:left="1037" w:hanging="357"/>
    </w:pPr>
  </w:style>
  <w:style w:type="paragraph" w:customStyle="1" w:styleId="MItemN3">
    <w:name w:val="M_Item_N3"/>
    <w:basedOn w:val="MItemN2"/>
    <w:next w:val="QTxt"/>
    <w:rsid w:val="00BE5D5D"/>
    <w:pPr>
      <w:ind w:left="1321"/>
    </w:pPr>
  </w:style>
  <w:style w:type="paragraph" w:customStyle="1" w:styleId="QMPerguntaNumRom">
    <w:name w:val="Q_M_Pergunta_Num_Rom"/>
    <w:basedOn w:val="QMPergunta"/>
    <w:rsid w:val="002B1F10"/>
    <w:pPr>
      <w:numPr>
        <w:numId w:val="8"/>
      </w:numPr>
      <w:shd w:val="clear" w:color="auto" w:fill="99FF99"/>
      <w:ind w:left="1077" w:hanging="357"/>
    </w:pPr>
    <w:rPr>
      <w:sz w:val="18"/>
    </w:rPr>
  </w:style>
  <w:style w:type="paragraph" w:customStyle="1" w:styleId="QMPerguntaParen">
    <w:name w:val="Q_M_Pergunta_Paren"/>
    <w:rsid w:val="002B1F10"/>
    <w:pPr>
      <w:numPr>
        <w:numId w:val="9"/>
      </w:numPr>
      <w:shd w:val="clear" w:color="auto" w:fill="99FF99"/>
      <w:spacing w:before="120" w:after="0"/>
    </w:pPr>
    <w:rPr>
      <w:rFonts w:ascii="Arial" w:eastAsiaTheme="minorEastAsia" w:hAnsi="Arial"/>
      <w:color w:val="000000" w:themeColor="text1"/>
      <w:sz w:val="18"/>
      <w:szCs w:val="24"/>
    </w:rPr>
  </w:style>
  <w:style w:type="paragraph" w:customStyle="1" w:styleId="QTElemento">
    <w:name w:val="Q_T_Elemento"/>
    <w:rsid w:val="00583DB7"/>
    <w:pPr>
      <w:shd w:val="clear" w:color="auto" w:fill="ECF3FA"/>
    </w:pPr>
    <w:rPr>
      <w:rFonts w:ascii="Arial" w:eastAsiaTheme="minorEastAsia" w:hAnsi="Arial"/>
      <w:color w:val="000000" w:themeColor="text1"/>
      <w:sz w:val="32"/>
      <w:szCs w:val="24"/>
    </w:rPr>
  </w:style>
  <w:style w:type="paragraph" w:customStyle="1" w:styleId="QTxtPergunta">
    <w:name w:val="Q_Txt_Pergunta"/>
    <w:basedOn w:val="QMPergunta"/>
    <w:uiPriority w:val="1"/>
    <w:rsid w:val="008F5DFD"/>
  </w:style>
  <w:style w:type="paragraph" w:customStyle="1" w:styleId="TOrganizadores">
    <w:name w:val="T_Organizadores"/>
    <w:rsid w:val="00EC1EC1"/>
    <w:rPr>
      <w:rFonts w:ascii="Arial" w:eastAsiaTheme="minorEastAsia" w:hAnsi="Arial"/>
      <w:color w:val="595959" w:themeColor="text1" w:themeTint="A6"/>
      <w:sz w:val="24"/>
      <w:szCs w:val="24"/>
    </w:rPr>
  </w:style>
  <w:style w:type="paragraph" w:customStyle="1" w:styleId="TOCCapitulo">
    <w:name w:val="TOC_Capitulo"/>
    <w:rsid w:val="00E054D4"/>
    <w:pPr>
      <w:ind w:left="227"/>
    </w:pPr>
    <w:rPr>
      <w:rFonts w:ascii="Arial" w:eastAsiaTheme="minorEastAsia" w:hAnsi="Arial"/>
      <w:color w:val="0D0D0D" w:themeColor="text1" w:themeTint="F2"/>
      <w:sz w:val="20"/>
      <w:szCs w:val="24"/>
    </w:rPr>
  </w:style>
  <w:style w:type="paragraph" w:customStyle="1" w:styleId="TOCUnidade">
    <w:name w:val="TOC_Unidade"/>
    <w:rsid w:val="00E054D4"/>
    <w:rPr>
      <w:rFonts w:ascii="Arial" w:eastAsiaTheme="minorEastAsia" w:hAnsi="Arial"/>
      <w:b/>
      <w:color w:val="0D0D0D" w:themeColor="text1" w:themeTint="F2"/>
      <w:sz w:val="24"/>
      <w:szCs w:val="24"/>
    </w:rPr>
  </w:style>
  <w:style w:type="paragraph" w:customStyle="1" w:styleId="NUnidade">
    <w:name w:val="N_Unidade"/>
    <w:basedOn w:val="Normal"/>
    <w:semiHidden/>
    <w:locked/>
    <w:rsid w:val="009000D2"/>
  </w:style>
  <w:style w:type="paragraph" w:customStyle="1" w:styleId="AutorCapa">
    <w:name w:val="Autor_Capa"/>
    <w:basedOn w:val="Normal"/>
    <w:semiHidden/>
    <w:locked/>
    <w:rsid w:val="00FF12DF"/>
  </w:style>
  <w:style w:type="paragraph" w:customStyle="1" w:styleId="TitCapa">
    <w:name w:val="Tit_Capa"/>
    <w:basedOn w:val="Normal"/>
    <w:semiHidden/>
    <w:locked/>
    <w:rsid w:val="00FF12DF"/>
  </w:style>
  <w:style w:type="paragraph" w:customStyle="1" w:styleId="Unidade">
    <w:name w:val="Unidade"/>
    <w:basedOn w:val="Normal"/>
    <w:semiHidden/>
    <w:locked/>
    <w:rsid w:val="00FF12DF"/>
  </w:style>
  <w:style w:type="paragraph" w:customStyle="1" w:styleId="ZN2">
    <w:name w:val="Z_N2"/>
    <w:basedOn w:val="Normal"/>
    <w:semiHidden/>
    <w:locked/>
    <w:rsid w:val="00FF12DF"/>
  </w:style>
  <w:style w:type="character" w:customStyle="1" w:styleId="Sup">
    <w:name w:val="_Sup"/>
    <w:rsid w:val="006962DA"/>
    <w:rPr>
      <w:b/>
      <w:color w:val="FF6600"/>
      <w:bdr w:val="none" w:sz="0" w:space="0" w:color="auto"/>
      <w:shd w:val="clear" w:color="auto" w:fill="auto"/>
      <w:vertAlign w:val="superscript"/>
    </w:rPr>
  </w:style>
  <w:style w:type="paragraph" w:customStyle="1" w:styleId="Ano">
    <w:name w:val="Ano"/>
    <w:basedOn w:val="Normal"/>
    <w:semiHidden/>
    <w:locked/>
    <w:rsid w:val="00B209B0"/>
  </w:style>
  <w:style w:type="paragraph" w:customStyle="1" w:styleId="CExemplos">
    <w:name w:val="C_Exemplos"/>
    <w:rsid w:val="00583DB7"/>
    <w:pPr>
      <w:spacing w:before="240" w:after="240"/>
      <w:ind w:left="567" w:right="567"/>
    </w:pPr>
    <w:rPr>
      <w:rFonts w:ascii="Times New Roman" w:eastAsiaTheme="minorEastAsia" w:hAnsi="Times New Roman"/>
      <w:color w:val="000000" w:themeColor="text1"/>
      <w:sz w:val="24"/>
      <w:szCs w:val="24"/>
    </w:rPr>
  </w:style>
  <w:style w:type="character" w:customStyle="1" w:styleId="aQSimbol">
    <w:name w:val="_a_Q_Simbol"/>
    <w:uiPriority w:val="1"/>
    <w:semiHidden/>
    <w:locked/>
    <w:rsid w:val="00FE1135"/>
  </w:style>
  <w:style w:type="character" w:customStyle="1" w:styleId="aTxtSimbolo">
    <w:name w:val="_a_Txt_Simbolo"/>
    <w:uiPriority w:val="1"/>
    <w:semiHidden/>
    <w:locked/>
    <w:rsid w:val="00FE1135"/>
  </w:style>
  <w:style w:type="paragraph" w:customStyle="1" w:styleId="Cama00b">
    <w:name w:val="Cama00b"/>
    <w:rsid w:val="00583DB7"/>
    <w:rPr>
      <w:rFonts w:eastAsiaTheme="minorEastAsia"/>
      <w:color w:val="000000" w:themeColor="text1"/>
      <w:sz w:val="24"/>
      <w:szCs w:val="24"/>
    </w:rPr>
  </w:style>
  <w:style w:type="character" w:customStyle="1" w:styleId="NumeroUnidade">
    <w:name w:val="Numero_Unidade"/>
    <w:rsid w:val="00EE57F7"/>
  </w:style>
  <w:style w:type="paragraph" w:customStyle="1" w:styleId="QPerguntaComplemento">
    <w:name w:val="Q_Pergunta_Complemento"/>
    <w:basedOn w:val="QTxtPergunta"/>
    <w:rsid w:val="00C23B8A"/>
    <w:pPr>
      <w:numPr>
        <w:numId w:val="0"/>
      </w:numPr>
      <w:ind w:left="720"/>
    </w:pPr>
  </w:style>
  <w:style w:type="paragraph" w:customStyle="1" w:styleId="CCitacaoDiretaLonga">
    <w:name w:val="C_CitacaoDiretaLonga"/>
    <w:basedOn w:val="QTxtP1"/>
    <w:rsid w:val="00583DB7"/>
    <w:pPr>
      <w:shd w:val="clear" w:color="auto" w:fill="auto"/>
      <w:ind w:left="2268"/>
    </w:pPr>
    <w:rPr>
      <w:sz w:val="16"/>
    </w:rPr>
  </w:style>
  <w:style w:type="paragraph" w:customStyle="1" w:styleId="CIntroducaoP1">
    <w:name w:val="C_IntroducaoP1"/>
    <w:basedOn w:val="CIntroducao"/>
    <w:qFormat/>
    <w:rsid w:val="000A5307"/>
    <w:pPr>
      <w:ind w:firstLine="0"/>
    </w:pPr>
  </w:style>
  <w:style w:type="paragraph" w:customStyle="1" w:styleId="QTxtP1">
    <w:name w:val="Q_TxtP1"/>
    <w:basedOn w:val="QTxt"/>
    <w:qFormat/>
    <w:rsid w:val="00201856"/>
    <w:pPr>
      <w:ind w:firstLine="0"/>
    </w:pPr>
  </w:style>
  <w:style w:type="paragraph" w:customStyle="1" w:styleId="TOCAutores">
    <w:name w:val="TOC_Autores"/>
    <w:rsid w:val="00E054D4"/>
    <w:pPr>
      <w:ind w:left="227"/>
    </w:pPr>
    <w:rPr>
      <w:rFonts w:ascii="Arial" w:eastAsia="Times New Roman" w:hAnsi="Arial" w:cs="Times New Roman"/>
      <w:i/>
      <w:color w:val="000000" w:themeColor="text1"/>
      <w:sz w:val="16"/>
      <w:szCs w:val="24"/>
      <w:lang w:val="en-US"/>
    </w:rPr>
  </w:style>
  <w:style w:type="character" w:customStyle="1" w:styleId="BoldItalicoQ">
    <w:name w:val="_BoldItalico_Q"/>
    <w:basedOn w:val="Fontepargpadro"/>
    <w:rsid w:val="001B388C"/>
    <w:rPr>
      <w:b/>
      <w:i/>
      <w:bdr w:val="single" w:sz="8" w:space="0" w:color="auto"/>
      <w:shd w:val="clear" w:color="auto" w:fill="F7C9EB"/>
    </w:rPr>
  </w:style>
  <w:style w:type="character" w:customStyle="1" w:styleId="TPSImage">
    <w:name w:val="TPS Image"/>
    <w:uiPriority w:val="1"/>
    <w:rsid w:val="00AE27B8"/>
    <w:rPr>
      <w:rFonts w:ascii="Arial" w:eastAsia="Times New Roman" w:hAnsi="Arial" w:cs="Times New Roman"/>
      <w:b/>
      <w:noProof w:val="0"/>
      <w:color w:val="FF6600"/>
      <w:sz w:val="18"/>
      <w:szCs w:val="24"/>
      <w:lang w:val="en-AU"/>
    </w:rPr>
  </w:style>
  <w:style w:type="paragraph" w:customStyle="1" w:styleId="CDestaque">
    <w:name w:val="C_Destaque"/>
    <w:basedOn w:val="CIntroducaoP1"/>
    <w:rsid w:val="00585460"/>
    <w:pPr>
      <w:spacing w:before="120" w:after="120"/>
      <w:ind w:left="567" w:right="567"/>
    </w:pPr>
    <w:rPr>
      <w:sz w:val="20"/>
    </w:rPr>
  </w:style>
  <w:style w:type="paragraph" w:customStyle="1" w:styleId="Cama00c-cpia">
    <w:name w:val="Cama00c - cópia"/>
    <w:uiPriority w:val="1"/>
    <w:rsid w:val="00583DB7"/>
    <w:rPr>
      <w:rFonts w:eastAsiaTheme="minorEastAsia"/>
      <w:color w:val="000000" w:themeColor="text1"/>
      <w:sz w:val="24"/>
      <w:szCs w:val="24"/>
    </w:rPr>
  </w:style>
  <w:style w:type="paragraph" w:customStyle="1" w:styleId="TABFonte">
    <w:name w:val="TAB_Fonte"/>
    <w:basedOn w:val="FFonte"/>
    <w:rsid w:val="004854D9"/>
  </w:style>
  <w:style w:type="paragraph" w:customStyle="1" w:styleId="TABTN1">
    <w:name w:val="TAB_T_N1"/>
    <w:basedOn w:val="QTN1"/>
    <w:rsid w:val="004854D9"/>
  </w:style>
  <w:style w:type="paragraph" w:customStyle="1" w:styleId="TABTopico">
    <w:name w:val="TAB_Topico"/>
    <w:rsid w:val="00EC1EC1"/>
    <w:pPr>
      <w:shd w:val="clear" w:color="auto" w:fill="F8B162"/>
    </w:pPr>
    <w:rPr>
      <w:rFonts w:ascii="Arial" w:eastAsiaTheme="minorEastAsia" w:hAnsi="Arial"/>
      <w:b/>
      <w:color w:val="000000" w:themeColor="text1"/>
      <w:sz w:val="24"/>
      <w:szCs w:val="24"/>
    </w:rPr>
  </w:style>
  <w:style w:type="paragraph" w:customStyle="1" w:styleId="TABTxt">
    <w:name w:val="TAB_Txt"/>
    <w:rsid w:val="00EC1EC1"/>
    <w:rPr>
      <w:rFonts w:ascii="Arial" w:eastAsiaTheme="minorEastAsia" w:hAnsi="Arial"/>
      <w:color w:val="E47C0A"/>
      <w:sz w:val="16"/>
      <w:szCs w:val="24"/>
    </w:rPr>
  </w:style>
  <w:style w:type="character" w:customStyle="1" w:styleId="Fracao">
    <w:name w:val="_Fracao"/>
    <w:rsid w:val="006962DA"/>
    <w:rPr>
      <w:color w:val="FF6600"/>
    </w:rPr>
  </w:style>
  <w:style w:type="character" w:customStyle="1" w:styleId="PargrafodaListaChar">
    <w:name w:val="Parágrafo da Lista Char"/>
    <w:aliases w:val="02 - Parágrafo da Lista Char"/>
    <w:link w:val="PargrafodaLista"/>
    <w:uiPriority w:val="34"/>
    <w:locked/>
    <w:rsid w:val="004854D9"/>
    <w:rPr>
      <w:rFonts w:ascii="Lucida Sans Typewriter" w:hAnsi="Lucida Sans Typewriter"/>
      <w:color w:val="FF0000"/>
    </w:rPr>
  </w:style>
  <w:style w:type="paragraph" w:customStyle="1" w:styleId="MDestaque">
    <w:name w:val="M_Destaque"/>
    <w:basedOn w:val="QTxt"/>
    <w:rsid w:val="004A2548"/>
  </w:style>
  <w:style w:type="paragraph" w:customStyle="1" w:styleId="MDestaqueN2">
    <w:name w:val="M_Destaque_N2"/>
    <w:basedOn w:val="QTxtP1"/>
    <w:rsid w:val="004A2548"/>
  </w:style>
  <w:style w:type="paragraph" w:customStyle="1" w:styleId="TABMItem">
    <w:name w:val="TAB_M_Item"/>
    <w:basedOn w:val="QMItem"/>
    <w:rsid w:val="001F5C7C"/>
  </w:style>
  <w:style w:type="character" w:customStyle="1" w:styleId="MenoPendente1">
    <w:name w:val="Menção Pendente1"/>
    <w:basedOn w:val="Fontepargpadro"/>
    <w:uiPriority w:val="99"/>
    <w:semiHidden/>
    <w:unhideWhenUsed/>
    <w:rsid w:val="00260DCC"/>
    <w:rPr>
      <w:color w:val="808080"/>
      <w:shd w:val="clear" w:color="auto" w:fill="E6E6E6"/>
    </w:rPr>
  </w:style>
  <w:style w:type="paragraph" w:styleId="Recuodecorpodetexto">
    <w:name w:val="Body Text Indent"/>
    <w:basedOn w:val="Normal"/>
    <w:link w:val="RecuodecorpodetextoChar"/>
    <w:uiPriority w:val="99"/>
    <w:unhideWhenUsed/>
    <w:locked/>
    <w:rsid w:val="007605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760514"/>
    <w:rPr>
      <w:rFonts w:eastAsiaTheme="minorEastAsia"/>
      <w:color w:val="000000" w:themeColor="text1"/>
      <w:sz w:val="24"/>
      <w:szCs w:val="24"/>
      <w:shd w:val="clear" w:color="auto" w:fill="FFB5A3"/>
    </w:rPr>
  </w:style>
  <w:style w:type="paragraph" w:styleId="Cabealho">
    <w:name w:val="header"/>
    <w:basedOn w:val="Normal"/>
    <w:link w:val="CabealhoChar"/>
    <w:uiPriority w:val="99"/>
    <w:semiHidden/>
    <w:unhideWhenUsed/>
    <w:locked/>
    <w:rsid w:val="00F51F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51F10"/>
    <w:rPr>
      <w:rFonts w:eastAsiaTheme="minorEastAsia"/>
      <w:color w:val="000000" w:themeColor="text1"/>
      <w:sz w:val="24"/>
      <w:szCs w:val="24"/>
      <w:shd w:val="clear" w:color="auto" w:fill="FFB5A3"/>
    </w:rPr>
  </w:style>
  <w:style w:type="paragraph" w:styleId="Rodap">
    <w:name w:val="footer"/>
    <w:basedOn w:val="Normal"/>
    <w:link w:val="RodapChar"/>
    <w:uiPriority w:val="99"/>
    <w:semiHidden/>
    <w:unhideWhenUsed/>
    <w:locked/>
    <w:rsid w:val="00F51F1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F51F10"/>
    <w:rPr>
      <w:rFonts w:eastAsiaTheme="minorEastAsia"/>
      <w:color w:val="000000" w:themeColor="text1"/>
      <w:sz w:val="24"/>
      <w:szCs w:val="24"/>
      <w:shd w:val="clear" w:color="auto" w:fill="FFB5A3"/>
    </w:rPr>
  </w:style>
  <w:style w:type="character" w:styleId="TextodoEspaoReservado">
    <w:name w:val="Placeholder Text"/>
    <w:basedOn w:val="Fontepargpadro"/>
    <w:uiPriority w:val="99"/>
    <w:semiHidden/>
    <w:locked/>
    <w:rsid w:val="00F51F10"/>
    <w:rPr>
      <w:color w:val="808080"/>
    </w:rPr>
  </w:style>
  <w:style w:type="paragraph" w:styleId="Bibliografia">
    <w:name w:val="Bibliography"/>
    <w:basedOn w:val="Normal"/>
    <w:next w:val="Normal"/>
    <w:uiPriority w:val="99"/>
    <w:unhideWhenUsed/>
    <w:locked/>
    <w:rsid w:val="00F51F10"/>
  </w:style>
  <w:style w:type="character" w:customStyle="1" w:styleId="equation">
    <w:name w:val="equation"/>
    <w:basedOn w:val="Fontepargpadro"/>
    <w:uiPriority w:val="1"/>
    <w:rsid w:val="00590ED3"/>
  </w:style>
  <w:style w:type="paragraph" w:styleId="NormalWeb">
    <w:name w:val="Normal (Web)"/>
    <w:basedOn w:val="Normal"/>
    <w:uiPriority w:val="99"/>
    <w:unhideWhenUsed/>
    <w:locked/>
    <w:rsid w:val="000E0101"/>
    <w:pPr>
      <w:shd w:val="clear" w:color="auto" w:fill="auto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pt-BR"/>
    </w:rPr>
  </w:style>
  <w:style w:type="paragraph" w:customStyle="1" w:styleId="CCode">
    <w:name w:val="C_Code"/>
    <w:basedOn w:val="CTxtP1"/>
    <w:rsid w:val="00315EFF"/>
    <w:rPr>
      <w:rFonts w:ascii="Courier New" w:hAnsi="Courier New"/>
      <w:lang w:val="en-US"/>
    </w:rPr>
  </w:style>
  <w:style w:type="character" w:customStyle="1" w:styleId="Code">
    <w:name w:val="_Code"/>
    <w:rsid w:val="00315EFF"/>
    <w:rPr>
      <w:rFonts w:ascii="Courier New" w:hAnsi="Courier New"/>
      <w:bdr w:val="none" w:sz="0" w:space="0" w:color="auto"/>
      <w:shd w:val="clear" w:color="7030A0" w:fill="ACDE9A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9E08C2"/>
    <w:rPr>
      <w:color w:val="605E5C"/>
      <w:shd w:val="clear" w:color="auto" w:fill="E1DFDD"/>
    </w:rPr>
  </w:style>
  <w:style w:type="table" w:styleId="TabelaSimples1">
    <w:name w:val="Plain Table 1"/>
    <w:basedOn w:val="Tabelanormal"/>
    <w:uiPriority w:val="41"/>
    <w:rsid w:val="00E775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4">
    <w:name w:val="Grid Table 4"/>
    <w:basedOn w:val="Tabelanormal"/>
    <w:uiPriority w:val="49"/>
    <w:rsid w:val="00FC26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2">
    <w:name w:val="Plain Table 2"/>
    <w:basedOn w:val="Tabelanormal"/>
    <w:uiPriority w:val="42"/>
    <w:rsid w:val="005C7AC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towardsdatascience.com/sentiment-analysis-of-tweets-using-multinomial-naive-bayes-1009ed24276b" TargetMode="External"/><Relationship Id="rId1" Type="http://schemas.openxmlformats.org/officeDocument/2006/relationships/hyperlink" Target="https://colab.research.google.com/drive/1OPQDDJTKy0b40pziZWSsoBCmQV6HyXsm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pt.wikipedia.org/wiki/Aprendizado_de_m%C3%A1quina" TargetMode="External"/><Relationship Id="rId28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abajara\AppData\Roaming\Microsoft\Templates\SER_Model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0C12C92-2D36-4ABA-9788-7F689974F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SER_Modelo</Template>
  <TotalTime>1</TotalTime>
  <Pages>15</Pages>
  <Words>4346</Words>
  <Characters>23469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SER</vt:lpstr>
    </vt:vector>
  </TitlesOfParts>
  <Company>Grupo A Educacao</Company>
  <LinksUpToDate>false</LinksUpToDate>
  <CharactersWithSpaces>27760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SER</dc:title>
  <dc:subject/>
  <dc:creator>wheslley.rbezerra@sp.senac.br</dc:creator>
  <cp:keywords>Template; projeto</cp:keywords>
  <dc:description/>
  <cp:lastModifiedBy>Luiza email pessoal</cp:lastModifiedBy>
  <cp:revision>2</cp:revision>
  <cp:lastPrinted>2020-04-22T00:08:00Z</cp:lastPrinted>
  <dcterms:created xsi:type="dcterms:W3CDTF">2020-04-25T02:35:00Z</dcterms:created>
  <dcterms:modified xsi:type="dcterms:W3CDTF">2020-04-25T02:35:00Z</dcterms:modified>
</cp:coreProperties>
</file>